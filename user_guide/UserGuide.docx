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AB8" w:rsidRPr="0051428A" w:rsidRDefault="004D4755"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51428A">
        <w:rPr>
          <w:rFonts w:ascii="Times New Roman" w:hAnsi="Times New Roman" w:cs="Times New Roman"/>
          <w:b/>
          <w:sz w:val="24"/>
          <w:szCs w:val="24"/>
        </w:rPr>
        <w:t xml:space="preserve">Convert </w:t>
      </w:r>
      <w:r w:rsidR="00A8720D" w:rsidRPr="0051428A">
        <w:rPr>
          <w:rFonts w:ascii="Times New Roman" w:hAnsi="Times New Roman" w:cs="Times New Roman"/>
          <w:b/>
          <w:sz w:val="24"/>
          <w:szCs w:val="24"/>
        </w:rPr>
        <w:t>mapped Hi-C reads to hic format file</w:t>
      </w:r>
    </w:p>
    <w:p w:rsidR="001002E7" w:rsidRPr="00367A92" w:rsidRDefault="001002E7" w:rsidP="000359B0">
      <w:pPr>
        <w:pStyle w:val="ListParagraph"/>
        <w:spacing w:before="100" w:beforeAutospacing="1" w:after="0" w:line="360" w:lineRule="auto"/>
        <w:ind w:left="360"/>
        <w:rPr>
          <w:rFonts w:ascii="Times New Roman" w:hAnsi="Times New Roman" w:cs="Times New Roman"/>
          <w:sz w:val="24"/>
          <w:szCs w:val="24"/>
        </w:rPr>
      </w:pPr>
    </w:p>
    <w:p w:rsidR="00FA766B" w:rsidRDefault="00FA766B"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sidRPr="00367A92">
        <w:rPr>
          <w:rFonts w:ascii="Times New Roman" w:hAnsi="Times New Roman" w:cs="Times New Roman"/>
          <w:sz w:val="24"/>
          <w:szCs w:val="24"/>
        </w:rPr>
        <w:t>Purpose: to create a binary hic format file containing contact matrices at different resolutions and normalized by different methods from a text file describing mapped Hi-C reads</w:t>
      </w:r>
    </w:p>
    <w:p w:rsidR="001D5D50" w:rsidRPr="00367A92" w:rsidRDefault="001D5D50" w:rsidP="000359B0">
      <w:pPr>
        <w:pStyle w:val="ListParagraph"/>
        <w:spacing w:before="100" w:beforeAutospacing="1" w:after="0" w:line="360" w:lineRule="auto"/>
        <w:ind w:left="360"/>
        <w:rPr>
          <w:rFonts w:ascii="Times New Roman" w:hAnsi="Times New Roman" w:cs="Times New Roman"/>
          <w:sz w:val="24"/>
          <w:szCs w:val="24"/>
        </w:rPr>
      </w:pPr>
    </w:p>
    <w:p w:rsidR="00282479" w:rsidRDefault="006364A6"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sidRPr="00367A92">
        <w:rPr>
          <w:rFonts w:ascii="Times New Roman" w:hAnsi="Times New Roman" w:cs="Times New Roman"/>
          <w:sz w:val="24"/>
          <w:szCs w:val="24"/>
        </w:rPr>
        <w:t>Input file format:</w:t>
      </w:r>
      <w:r w:rsidR="00BB5A08">
        <w:rPr>
          <w:rFonts w:ascii="Times New Roman" w:hAnsi="Times New Roman" w:cs="Times New Roman"/>
          <w:sz w:val="24"/>
          <w:szCs w:val="24"/>
        </w:rPr>
        <w:t xml:space="preserve"> </w:t>
      </w:r>
      <w:r w:rsidRPr="00367A92">
        <w:rPr>
          <w:rFonts w:ascii="Times New Roman" w:hAnsi="Times New Roman" w:cs="Times New Roman"/>
          <w:sz w:val="24"/>
          <w:szCs w:val="24"/>
        </w:rPr>
        <w:t xml:space="preserve"> </w:t>
      </w:r>
      <w:r w:rsidR="00390C19">
        <w:rPr>
          <w:rFonts w:ascii="Times New Roman" w:hAnsi="Times New Roman" w:cs="Times New Roman"/>
          <w:sz w:val="24"/>
          <w:szCs w:val="24"/>
        </w:rPr>
        <w:t xml:space="preserve">a sample file </w:t>
      </w:r>
      <w:r w:rsidR="00575681">
        <w:rPr>
          <w:rFonts w:ascii="Times New Roman" w:hAnsi="Times New Roman" w:cs="Times New Roman"/>
          <w:sz w:val="24"/>
          <w:szCs w:val="24"/>
        </w:rPr>
        <w:t>is</w:t>
      </w:r>
      <w:r w:rsidR="00390C19">
        <w:rPr>
          <w:rFonts w:ascii="Times New Roman" w:hAnsi="Times New Roman" w:cs="Times New Roman"/>
          <w:sz w:val="24"/>
          <w:szCs w:val="24"/>
        </w:rPr>
        <w:t xml:space="preserve"> executable/</w:t>
      </w:r>
      <w:proofErr w:type="spellStart"/>
      <w:r w:rsidR="00390C19">
        <w:rPr>
          <w:rFonts w:ascii="Times New Roman" w:hAnsi="Times New Roman" w:cs="Times New Roman"/>
          <w:sz w:val="24"/>
          <w:szCs w:val="24"/>
        </w:rPr>
        <w:t>sample_data</w:t>
      </w:r>
      <w:proofErr w:type="spellEnd"/>
      <w:r w:rsidR="00390C19">
        <w:rPr>
          <w:rFonts w:ascii="Times New Roman" w:hAnsi="Times New Roman" w:cs="Times New Roman"/>
          <w:sz w:val="24"/>
          <w:szCs w:val="24"/>
        </w:rPr>
        <w:t>/</w:t>
      </w:r>
      <w:r w:rsidR="00390C19" w:rsidRPr="00390C19">
        <w:rPr>
          <w:rFonts w:ascii="Times New Roman" w:hAnsi="Times New Roman" w:cs="Times New Roman"/>
          <w:sz w:val="24"/>
          <w:szCs w:val="24"/>
        </w:rPr>
        <w:t>GSM1551688_HIC143_merged_nodups.zip</w:t>
      </w:r>
      <w:r w:rsidR="00226106">
        <w:rPr>
          <w:rFonts w:ascii="Times New Roman" w:hAnsi="Times New Roman" w:cs="Times New Roman"/>
          <w:sz w:val="24"/>
          <w:szCs w:val="24"/>
        </w:rPr>
        <w:t xml:space="preserve"> (unzip it before use)</w:t>
      </w:r>
    </w:p>
    <w:p w:rsidR="00390C19" w:rsidRPr="00390C19" w:rsidRDefault="00390C19" w:rsidP="000359B0">
      <w:pPr>
        <w:pStyle w:val="ListParagraph"/>
        <w:spacing w:before="100" w:beforeAutospacing="1" w:after="0" w:line="360" w:lineRule="auto"/>
        <w:rPr>
          <w:rFonts w:ascii="Times New Roman" w:hAnsi="Times New Roman" w:cs="Times New Roman"/>
          <w:sz w:val="24"/>
          <w:szCs w:val="24"/>
        </w:rPr>
      </w:pPr>
    </w:p>
    <w:p w:rsidR="00390C19" w:rsidRPr="00367A92" w:rsidRDefault="006971EC" w:rsidP="000359B0">
      <w:pPr>
        <w:pStyle w:val="ListParagraph"/>
        <w:spacing w:before="100" w:beforeAutospacing="1"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The below description is from </w:t>
      </w:r>
      <w:r w:rsidRPr="006971EC">
        <w:rPr>
          <w:rFonts w:ascii="Times New Roman" w:hAnsi="Times New Roman" w:cs="Times New Roman"/>
          <w:sz w:val="24"/>
          <w:szCs w:val="24"/>
        </w:rPr>
        <w:t>https://github.com/theaidenlab/juicer/wiki/Pre#file-format</w:t>
      </w:r>
      <w:r>
        <w:rPr>
          <w:rFonts w:ascii="Times New Roman" w:hAnsi="Times New Roman" w:cs="Times New Roman"/>
          <w:sz w:val="24"/>
          <w:szCs w:val="24"/>
        </w:rPr>
        <w:t>.</w:t>
      </w:r>
      <w:r w:rsidR="009A13E4">
        <w:rPr>
          <w:rFonts w:ascii="Times New Roman" w:hAnsi="Times New Roman" w:cs="Times New Roman"/>
          <w:sz w:val="24"/>
          <w:szCs w:val="24"/>
        </w:rPr>
        <w:t xml:space="preserve"> </w:t>
      </w:r>
    </w:p>
    <w:p w:rsidR="001002E7" w:rsidRPr="00BB5A08"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BB5A08">
        <w:rPr>
          <w:rFonts w:ascii="Times New Roman" w:hAnsi="Times New Roman" w:cs="Times New Roman"/>
          <w:b/>
          <w:sz w:val="24"/>
          <w:szCs w:val="24"/>
        </w:rPr>
        <w:t xml:space="preserve">Medium format </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w:t>
      </w:r>
      <w:proofErr w:type="spellStart"/>
      <w:r w:rsidRPr="00507ED5">
        <w:rPr>
          <w:rFonts w:ascii="Times New Roman" w:eastAsia="Times New Roman" w:hAnsi="Times New Roman" w:cs="Times New Roman"/>
          <w:color w:val="24292E"/>
          <w:sz w:val="24"/>
          <w:szCs w:val="24"/>
          <w:bdr w:val="none" w:sz="0" w:space="0" w:color="auto" w:frame="1"/>
        </w:rPr>
        <w:t>readname</w:t>
      </w:r>
      <w:proofErr w:type="spellEnd"/>
      <w:r w:rsidRPr="00507ED5">
        <w:rPr>
          <w:rFonts w:ascii="Times New Roman" w:eastAsia="Times New Roman" w:hAnsi="Times New Roman" w:cs="Times New Roman"/>
          <w:color w:val="24292E"/>
          <w:sz w:val="24"/>
          <w:szCs w:val="24"/>
          <w:bdr w:val="none" w:sz="0" w:space="0" w:color="auto" w:frame="1"/>
        </w:rPr>
        <w:t>&gt; &lt;str1&gt; &lt;chr1&gt; &lt;pos1&gt; &lt;frag1&gt; &lt;str2&gt; &lt;chr2&gt; &lt;pos2&gt; &lt;frag2&gt; &lt;mapq1&gt; &lt;mapq2&gt;</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3"/>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 mapping quality score</w:t>
      </w:r>
    </w:p>
    <w:p w:rsidR="00BB5A08" w:rsidRPr="00EE1253" w:rsidRDefault="00BB5A08"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EE1253">
        <w:rPr>
          <w:rFonts w:ascii="Times New Roman" w:eastAsia="Times New Roman" w:hAnsi="Times New Roman" w:cs="Times New Roman"/>
          <w:color w:val="24292E"/>
          <w:sz w:val="24"/>
          <w:szCs w:val="24"/>
        </w:rPr>
        <w:t xml:space="preserve">If not using the restriction site file option, frag will be ignored, but please see above note on dummy values. If not using mapping quality filter, </w:t>
      </w:r>
      <w:proofErr w:type="spellStart"/>
      <w:r w:rsidRPr="00EE1253">
        <w:rPr>
          <w:rFonts w:ascii="Times New Roman" w:eastAsia="Times New Roman" w:hAnsi="Times New Roman" w:cs="Times New Roman"/>
          <w:color w:val="24292E"/>
          <w:sz w:val="24"/>
          <w:szCs w:val="24"/>
        </w:rPr>
        <w:t>mapq</w:t>
      </w:r>
      <w:proofErr w:type="spellEnd"/>
      <w:r w:rsidRPr="00EE1253">
        <w:rPr>
          <w:rFonts w:ascii="Times New Roman" w:eastAsia="Times New Roman" w:hAnsi="Times New Roman" w:cs="Times New Roman"/>
          <w:color w:val="24292E"/>
          <w:sz w:val="24"/>
          <w:szCs w:val="24"/>
        </w:rPr>
        <w:t xml:space="preserve"> will be ignored. </w:t>
      </w:r>
      <w:proofErr w:type="spellStart"/>
      <w:r w:rsidRPr="00EE1253">
        <w:rPr>
          <w:rFonts w:ascii="Times New Roman" w:eastAsia="Times New Roman" w:hAnsi="Times New Roman" w:cs="Times New Roman"/>
          <w:color w:val="24292E"/>
          <w:sz w:val="24"/>
          <w:szCs w:val="24"/>
        </w:rPr>
        <w:t>readname</w:t>
      </w:r>
      <w:proofErr w:type="spellEnd"/>
      <w:r w:rsidRPr="00EE1253">
        <w:rPr>
          <w:rFonts w:ascii="Times New Roman" w:eastAsia="Times New Roman" w:hAnsi="Times New Roman" w:cs="Times New Roman"/>
          <w:color w:val="24292E"/>
          <w:sz w:val="24"/>
          <w:szCs w:val="24"/>
        </w:rPr>
        <w:t xml:space="preserve"> and strand are also not currently stored </w:t>
      </w:r>
      <w:proofErr w:type="gramStart"/>
      <w:r w:rsidRPr="00EE1253">
        <w:rPr>
          <w:rFonts w:ascii="Times New Roman" w:eastAsia="Times New Roman" w:hAnsi="Times New Roman" w:cs="Times New Roman"/>
          <w:color w:val="24292E"/>
          <w:sz w:val="24"/>
          <w:szCs w:val="24"/>
        </w:rPr>
        <w:t>within .hic</w:t>
      </w:r>
      <w:proofErr w:type="gramEnd"/>
      <w:r w:rsidRPr="00EE1253">
        <w:rPr>
          <w:rFonts w:ascii="Times New Roman" w:eastAsia="Times New Roman" w:hAnsi="Times New Roman" w:cs="Times New Roman"/>
          <w:color w:val="24292E"/>
          <w:sz w:val="24"/>
          <w:szCs w:val="24"/>
        </w:rPr>
        <w:t xml:space="preserve">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Short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lastRenderedPageBreak/>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4"/>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and strand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Short with score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This format is useful for reading in already processed files, e.g. those that have been already binned and/or normalized; this format can be easily used in conjunction with the </w:t>
      </w:r>
      <w:r w:rsidRPr="00507ED5">
        <w:rPr>
          <w:rFonts w:ascii="Times New Roman" w:eastAsia="Times New Roman" w:hAnsi="Times New Roman" w:cs="Times New Roman"/>
          <w:color w:val="24292E"/>
          <w:sz w:val="24"/>
          <w:szCs w:val="24"/>
        </w:rPr>
        <w:t>-r</w:t>
      </w:r>
      <w:r w:rsidRPr="001002E7">
        <w:rPr>
          <w:rFonts w:ascii="Times New Roman" w:eastAsia="Times New Roman" w:hAnsi="Times New Roman" w:cs="Times New Roman"/>
          <w:color w:val="24292E"/>
          <w:sz w:val="24"/>
          <w:szCs w:val="24"/>
        </w:rPr>
        <w:t xml:space="preserve"> flag to create </w:t>
      </w:r>
      <w:proofErr w:type="gramStart"/>
      <w:r w:rsidRPr="001002E7">
        <w:rPr>
          <w:rFonts w:ascii="Times New Roman" w:eastAsia="Times New Roman" w:hAnsi="Times New Roman" w:cs="Times New Roman"/>
          <w:color w:val="24292E"/>
          <w:sz w:val="24"/>
          <w:szCs w:val="24"/>
        </w:rPr>
        <w:t>a </w:t>
      </w:r>
      <w:r w:rsidRPr="00507ED5">
        <w:rPr>
          <w:rFonts w:ascii="Times New Roman" w:eastAsia="Times New Roman" w:hAnsi="Times New Roman" w:cs="Times New Roman"/>
          <w:i/>
          <w:iCs/>
          <w:color w:val="24292E"/>
          <w:sz w:val="24"/>
          <w:szCs w:val="24"/>
        </w:rPr>
        <w:t>.</w:t>
      </w:r>
      <w:proofErr w:type="spellStart"/>
      <w:r w:rsidRPr="00507ED5">
        <w:rPr>
          <w:rFonts w:ascii="Times New Roman" w:eastAsia="Times New Roman" w:hAnsi="Times New Roman" w:cs="Times New Roman"/>
          <w:i/>
          <w:iCs/>
          <w:color w:val="24292E"/>
          <w:sz w:val="24"/>
          <w:szCs w:val="24"/>
        </w:rPr>
        <w:t>hic</w:t>
      </w:r>
      <w:r w:rsidRPr="001002E7">
        <w:rPr>
          <w:rFonts w:ascii="Times New Roman" w:eastAsia="Times New Roman" w:hAnsi="Times New Roman" w:cs="Times New Roman"/>
          <w:color w:val="24292E"/>
          <w:sz w:val="24"/>
          <w:szCs w:val="24"/>
        </w:rPr>
        <w:t>file</w:t>
      </w:r>
      <w:proofErr w:type="spellEnd"/>
      <w:proofErr w:type="gramEnd"/>
      <w:r w:rsidRPr="001002E7">
        <w:rPr>
          <w:rFonts w:ascii="Times New Roman" w:eastAsia="Times New Roman" w:hAnsi="Times New Roman" w:cs="Times New Roman"/>
          <w:color w:val="24292E"/>
          <w:sz w:val="24"/>
          <w:szCs w:val="24"/>
        </w:rPr>
        <w:t xml:space="preserve"> that contains a single resolution.</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 &lt;score&gt;</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5"/>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score = the score imputed to this read</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and strand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Long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The long format is used by </w:t>
      </w:r>
      <w:hyperlink r:id="rId6" w:history="1">
        <w:r w:rsidRPr="00507ED5">
          <w:rPr>
            <w:rFonts w:ascii="Times New Roman" w:eastAsia="Times New Roman" w:hAnsi="Times New Roman" w:cs="Times New Roman"/>
            <w:color w:val="0366D6"/>
            <w:sz w:val="24"/>
            <w:szCs w:val="24"/>
            <w:u w:val="single"/>
          </w:rPr>
          <w:t>Juicer</w:t>
        </w:r>
      </w:hyperlink>
      <w:r w:rsidRPr="001002E7">
        <w:rPr>
          <w:rFonts w:ascii="Times New Roman" w:eastAsia="Times New Roman" w:hAnsi="Times New Roman" w:cs="Times New Roman"/>
          <w:color w:val="24292E"/>
          <w:sz w:val="24"/>
          <w:szCs w:val="24"/>
        </w:rPr>
        <w:t> and takes in directly the </w:t>
      </w:r>
      <w:r w:rsidRPr="00507ED5">
        <w:rPr>
          <w:rFonts w:ascii="Times New Roman" w:eastAsia="Times New Roman" w:hAnsi="Times New Roman" w:cs="Times New Roman"/>
          <w:i/>
          <w:iCs/>
          <w:color w:val="24292E"/>
          <w:sz w:val="24"/>
          <w:szCs w:val="24"/>
        </w:rPr>
        <w:t>merged_nodups.txt</w:t>
      </w:r>
      <w:r w:rsidRPr="001002E7">
        <w:rPr>
          <w:rFonts w:ascii="Times New Roman" w:eastAsia="Times New Roman" w:hAnsi="Times New Roman" w:cs="Times New Roman"/>
          <w:color w:val="24292E"/>
          <w:sz w:val="24"/>
          <w:szCs w:val="24"/>
        </w:rPr>
        <w:t> file.</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whitespace separated file that contains, on each line</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&lt;str1&gt; &lt;chr1&gt; &lt;pos1&gt; &lt;frag1&gt; &lt;str2&gt; &lt;chr2&gt; &lt;pos2&gt; &lt;frag2&gt; &lt;mapq1&gt; &lt;cigar1&gt; &lt;sequence1&gt; &lt;mapq2&gt; &lt;cigar2&gt; &lt;sequence2&gt; &lt;readname1&gt; &lt;readname2&gt;</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lastRenderedPageBreak/>
        <w:t>str</w:t>
      </w:r>
      <w:proofErr w:type="spellEnd"/>
      <w:r w:rsidRPr="001002E7">
        <w:rPr>
          <w:rFonts w:ascii="Times New Roman" w:eastAsia="Times New Roman" w:hAnsi="Times New Roman" w:cs="Times New Roman"/>
          <w:color w:val="24292E"/>
          <w:sz w:val="24"/>
          <w:szCs w:val="24"/>
        </w:rPr>
        <w:t xml:space="preserve"> = strand (0 for forward, anything else for reverse)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chr</w:t>
      </w:r>
      <w:proofErr w:type="spellEnd"/>
      <w:r w:rsidRPr="001002E7">
        <w:rPr>
          <w:rFonts w:ascii="Times New Roman" w:eastAsia="Times New Roman" w:hAnsi="Times New Roman" w:cs="Times New Roman"/>
          <w:color w:val="24292E"/>
          <w:sz w:val="24"/>
          <w:szCs w:val="24"/>
        </w:rPr>
        <w:t xml:space="preserve"> = chromosome (must be a chromosome in the genome)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pos</w:t>
      </w:r>
      <w:proofErr w:type="spellEnd"/>
      <w:r w:rsidRPr="001002E7">
        <w:rPr>
          <w:rFonts w:ascii="Times New Roman" w:eastAsia="Times New Roman" w:hAnsi="Times New Roman" w:cs="Times New Roman"/>
          <w:color w:val="24292E"/>
          <w:sz w:val="24"/>
          <w:szCs w:val="24"/>
        </w:rPr>
        <w:t xml:space="preserve"> = position</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frag = restriction site fragment</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 mapping quality score</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cigar = cigar string as reported by aligner</w:t>
      </w:r>
    </w:p>
    <w:p w:rsidR="001002E7" w:rsidRPr="001002E7" w:rsidRDefault="001002E7" w:rsidP="000359B0">
      <w:pPr>
        <w:numPr>
          <w:ilvl w:val="0"/>
          <w:numId w:val="6"/>
        </w:numPr>
        <w:shd w:val="clear" w:color="auto" w:fill="FFFFFF"/>
        <w:tabs>
          <w:tab w:val="clear" w:pos="720"/>
          <w:tab w:val="num" w:pos="1440"/>
        </w:tabs>
        <w:spacing w:before="100" w:beforeAutospacing="1" w:after="0" w:line="360" w:lineRule="auto"/>
        <w:ind w:left="144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sequence = DNA sequence</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not using the restriction site file option, frag will be ignored, but please see above note on dummy values. If not using mapping quality filter, </w:t>
      </w:r>
      <w:proofErr w:type="spellStart"/>
      <w:r w:rsidRPr="001002E7">
        <w:rPr>
          <w:rFonts w:ascii="Times New Roman" w:eastAsia="Times New Roman" w:hAnsi="Times New Roman" w:cs="Times New Roman"/>
          <w:color w:val="24292E"/>
          <w:sz w:val="24"/>
          <w:szCs w:val="24"/>
        </w:rPr>
        <w:t>mapq</w:t>
      </w:r>
      <w:proofErr w:type="spellEnd"/>
      <w:r w:rsidRPr="001002E7">
        <w:rPr>
          <w:rFonts w:ascii="Times New Roman" w:eastAsia="Times New Roman" w:hAnsi="Times New Roman" w:cs="Times New Roman"/>
          <w:color w:val="24292E"/>
          <w:sz w:val="24"/>
          <w:szCs w:val="24"/>
        </w:rPr>
        <w:t xml:space="preserve"> will be ignored. </w:t>
      </w:r>
      <w:proofErr w:type="spellStart"/>
      <w:r w:rsidRPr="001002E7">
        <w:rPr>
          <w:rFonts w:ascii="Times New Roman" w:eastAsia="Times New Roman" w:hAnsi="Times New Roman" w:cs="Times New Roman"/>
          <w:color w:val="24292E"/>
          <w:sz w:val="24"/>
          <w:szCs w:val="24"/>
        </w:rPr>
        <w:t>readname</w:t>
      </w:r>
      <w:proofErr w:type="spellEnd"/>
      <w:r w:rsidRPr="001002E7">
        <w:rPr>
          <w:rFonts w:ascii="Times New Roman" w:eastAsia="Times New Roman" w:hAnsi="Times New Roman" w:cs="Times New Roman"/>
          <w:color w:val="24292E"/>
          <w:sz w:val="24"/>
          <w:szCs w:val="24"/>
        </w:rPr>
        <w:t xml:space="preserve">, strand, cigar, and sequence are also not currently stored </w:t>
      </w:r>
      <w:proofErr w:type="gramStart"/>
      <w:r w:rsidRPr="001002E7">
        <w:rPr>
          <w:rFonts w:ascii="Times New Roman" w:eastAsia="Times New Roman" w:hAnsi="Times New Roman" w:cs="Times New Roman"/>
          <w:color w:val="24292E"/>
          <w:sz w:val="24"/>
          <w:szCs w:val="24"/>
        </w:rPr>
        <w:t>within </w:t>
      </w:r>
      <w:r w:rsidRPr="00507ED5">
        <w:rPr>
          <w:rFonts w:ascii="Times New Roman" w:eastAsia="Times New Roman" w:hAnsi="Times New Roman" w:cs="Times New Roman"/>
          <w:i/>
          <w:iCs/>
          <w:color w:val="24292E"/>
          <w:sz w:val="24"/>
          <w:szCs w:val="24"/>
        </w:rPr>
        <w:t>.hic</w:t>
      </w:r>
      <w:proofErr w:type="gramEnd"/>
      <w:r w:rsidRPr="001002E7">
        <w:rPr>
          <w:rFonts w:ascii="Times New Roman" w:eastAsia="Times New Roman" w:hAnsi="Times New Roman" w:cs="Times New Roman"/>
          <w:color w:val="24292E"/>
          <w:sz w:val="24"/>
          <w:szCs w:val="24"/>
        </w:rPr>
        <w:t> files.</w:t>
      </w:r>
    </w:p>
    <w:p w:rsidR="001002E7" w:rsidRPr="001002E7" w:rsidRDefault="001002E7" w:rsidP="000359B0">
      <w:pPr>
        <w:pStyle w:val="ListParagraph"/>
        <w:numPr>
          <w:ilvl w:val="1"/>
          <w:numId w:val="2"/>
        </w:numPr>
        <w:spacing w:before="100" w:beforeAutospacing="1" w:after="0" w:line="360" w:lineRule="auto"/>
        <w:rPr>
          <w:rFonts w:ascii="Times New Roman" w:hAnsi="Times New Roman" w:cs="Times New Roman"/>
          <w:b/>
          <w:sz w:val="24"/>
          <w:szCs w:val="24"/>
        </w:rPr>
      </w:pPr>
      <w:r w:rsidRPr="001002E7">
        <w:rPr>
          <w:rFonts w:ascii="Times New Roman" w:hAnsi="Times New Roman" w:cs="Times New Roman"/>
          <w:b/>
          <w:sz w:val="24"/>
          <w:szCs w:val="24"/>
        </w:rPr>
        <w:t>4DN DCIC format</w:t>
      </w:r>
    </w:p>
    <w:p w:rsidR="001002E7" w:rsidRPr="001002E7"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A file that follows </w:t>
      </w:r>
      <w:r w:rsidRPr="003E5E1B">
        <w:rPr>
          <w:rFonts w:ascii="Times New Roman" w:eastAsia="Times New Roman" w:hAnsi="Times New Roman" w:cs="Times New Roman"/>
          <w:color w:val="24292E"/>
          <w:sz w:val="24"/>
          <w:szCs w:val="24"/>
        </w:rPr>
        <w:t>the 4DN DCIC format specification</w:t>
      </w:r>
      <w:r w:rsidR="00306561">
        <w:rPr>
          <w:rFonts w:ascii="Times New Roman" w:eastAsia="Times New Roman" w:hAnsi="Times New Roman" w:cs="Times New Roman"/>
          <w:color w:val="24292E"/>
          <w:sz w:val="24"/>
          <w:szCs w:val="24"/>
        </w:rPr>
        <w:t xml:space="preserve"> (</w:t>
      </w:r>
      <w:hyperlink r:id="rId7" w:history="1">
        <w:r w:rsidR="00306561" w:rsidRPr="003E5E1B">
          <w:rPr>
            <w:rFonts w:ascii="Times New Roman" w:eastAsia="Times New Roman" w:hAnsi="Times New Roman" w:cs="Times New Roman"/>
            <w:color w:val="24292E"/>
            <w:sz w:val="24"/>
            <w:szCs w:val="24"/>
          </w:rPr>
          <w:t>the 4DN DCIC format specification</w:t>
        </w:r>
      </w:hyperlink>
      <w:r w:rsidR="00306561">
        <w:rPr>
          <w:rFonts w:ascii="Times New Roman" w:eastAsia="Times New Roman" w:hAnsi="Times New Roman" w:cs="Times New Roman"/>
          <w:color w:val="24292E"/>
          <w:sz w:val="24"/>
          <w:szCs w:val="24"/>
        </w:rPr>
        <w:t>)</w:t>
      </w:r>
      <w:r w:rsidRPr="001002E7">
        <w:rPr>
          <w:rFonts w:ascii="Times New Roman" w:eastAsia="Times New Roman" w:hAnsi="Times New Roman" w:cs="Times New Roman"/>
          <w:color w:val="24292E"/>
          <w:sz w:val="24"/>
          <w:szCs w:val="24"/>
        </w:rPr>
        <w:t>.</w:t>
      </w:r>
      <w:r w:rsidRPr="001002E7">
        <w:rPr>
          <w:rFonts w:ascii="Times New Roman" w:eastAsia="Times New Roman" w:hAnsi="Times New Roman" w:cs="Times New Roman"/>
          <w:color w:val="24292E"/>
          <w:sz w:val="24"/>
          <w:szCs w:val="24"/>
        </w:rPr>
        <w:br/>
        <w:t>See th</w:t>
      </w:r>
      <w:r w:rsidR="00D61A83">
        <w:rPr>
          <w:rFonts w:ascii="Times New Roman" w:eastAsia="Times New Roman" w:hAnsi="Times New Roman" w:cs="Times New Roman"/>
          <w:color w:val="24292E"/>
          <w:sz w:val="24"/>
          <w:szCs w:val="24"/>
        </w:rPr>
        <w:t>e</w:t>
      </w:r>
      <w:r w:rsidRPr="001002E7">
        <w:rPr>
          <w:rFonts w:ascii="Times New Roman" w:eastAsia="Times New Roman" w:hAnsi="Times New Roman" w:cs="Times New Roman"/>
          <w:color w:val="24292E"/>
          <w:sz w:val="24"/>
          <w:szCs w:val="24"/>
        </w:rPr>
        <w:t xml:space="preserve"> link for more information. Briefly, there should be a header with the first seven columns reserved:</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 pairs format v1.0</w:t>
      </w:r>
    </w:p>
    <w:p w:rsidR="001002E7" w:rsidRPr="00507ED5" w:rsidRDefault="001002E7" w:rsidP="000359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60" w:lineRule="auto"/>
        <w:ind w:left="720"/>
        <w:rPr>
          <w:rFonts w:ascii="Times New Roman" w:eastAsia="Times New Roman" w:hAnsi="Times New Roman" w:cs="Times New Roman"/>
          <w:color w:val="24292E"/>
          <w:sz w:val="24"/>
          <w:szCs w:val="24"/>
          <w:bdr w:val="none" w:sz="0" w:space="0" w:color="auto" w:frame="1"/>
        </w:rPr>
      </w:pPr>
      <w:r w:rsidRPr="00507ED5">
        <w:rPr>
          <w:rFonts w:ascii="Times New Roman" w:eastAsia="Times New Roman" w:hAnsi="Times New Roman" w:cs="Times New Roman"/>
          <w:color w:val="24292E"/>
          <w:sz w:val="24"/>
          <w:szCs w:val="24"/>
          <w:bdr w:val="none" w:sz="0" w:space="0" w:color="auto" w:frame="1"/>
        </w:rPr>
        <w:t xml:space="preserve">#columns: </w:t>
      </w:r>
      <w:proofErr w:type="spellStart"/>
      <w:r w:rsidRPr="00507ED5">
        <w:rPr>
          <w:rFonts w:ascii="Times New Roman" w:eastAsia="Times New Roman" w:hAnsi="Times New Roman" w:cs="Times New Roman"/>
          <w:color w:val="24292E"/>
          <w:sz w:val="24"/>
          <w:szCs w:val="24"/>
          <w:bdr w:val="none" w:sz="0" w:space="0" w:color="auto" w:frame="1"/>
        </w:rPr>
        <w:t>readID</w:t>
      </w:r>
      <w:proofErr w:type="spellEnd"/>
      <w:r w:rsidRPr="00507ED5">
        <w:rPr>
          <w:rFonts w:ascii="Times New Roman" w:eastAsia="Times New Roman" w:hAnsi="Times New Roman" w:cs="Times New Roman"/>
          <w:color w:val="24292E"/>
          <w:sz w:val="24"/>
          <w:szCs w:val="24"/>
          <w:bdr w:val="none" w:sz="0" w:space="0" w:color="auto" w:frame="1"/>
        </w:rPr>
        <w:t xml:space="preserve"> chr1 position1 chr2 position2 strand1 strand2</w:t>
      </w:r>
    </w:p>
    <w:p w:rsidR="007F2D81" w:rsidRPr="00383906" w:rsidRDefault="001002E7" w:rsidP="000359B0">
      <w:pPr>
        <w:shd w:val="clear" w:color="auto" w:fill="FFFFFF"/>
        <w:spacing w:before="100" w:beforeAutospacing="1" w:after="0" w:line="360" w:lineRule="auto"/>
        <w:ind w:left="720"/>
        <w:rPr>
          <w:rFonts w:ascii="Times New Roman" w:eastAsia="Times New Roman" w:hAnsi="Times New Roman" w:cs="Times New Roman"/>
          <w:color w:val="24292E"/>
          <w:sz w:val="24"/>
          <w:szCs w:val="24"/>
        </w:rPr>
      </w:pPr>
      <w:r w:rsidRPr="001002E7">
        <w:rPr>
          <w:rFonts w:ascii="Times New Roman" w:eastAsia="Times New Roman" w:hAnsi="Times New Roman" w:cs="Times New Roman"/>
          <w:color w:val="24292E"/>
          <w:sz w:val="24"/>
          <w:szCs w:val="24"/>
        </w:rPr>
        <w:t xml:space="preserve">If the columns line contains (in any field after field 7) both frag1 and frag2, those will also be read in; otherwise </w:t>
      </w:r>
      <w:proofErr w:type="gramStart"/>
      <w:r w:rsidRPr="001002E7">
        <w:rPr>
          <w:rFonts w:ascii="Times New Roman" w:eastAsia="Times New Roman" w:hAnsi="Times New Roman" w:cs="Times New Roman"/>
          <w:color w:val="24292E"/>
          <w:sz w:val="24"/>
          <w:szCs w:val="24"/>
        </w:rPr>
        <w:t>Pre will</w:t>
      </w:r>
      <w:proofErr w:type="gramEnd"/>
      <w:r w:rsidRPr="001002E7">
        <w:rPr>
          <w:rFonts w:ascii="Times New Roman" w:eastAsia="Times New Roman" w:hAnsi="Times New Roman" w:cs="Times New Roman"/>
          <w:color w:val="24292E"/>
          <w:sz w:val="24"/>
          <w:szCs w:val="24"/>
        </w:rPr>
        <w:t xml:space="preserve"> set frag1=0 and frag2=1, so that no reads are discarded. Other fields are ignored.</w:t>
      </w:r>
    </w:p>
    <w:p w:rsidR="00124D3C" w:rsidRDefault="00124D3C"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w:t>
      </w:r>
      <w:proofErr w:type="gramStart"/>
      <w:r>
        <w:rPr>
          <w:rFonts w:ascii="Times New Roman" w:hAnsi="Times New Roman" w:cs="Times New Roman"/>
          <w:sz w:val="24"/>
          <w:szCs w:val="24"/>
        </w:rPr>
        <w:t>a .hic</w:t>
      </w:r>
      <w:proofErr w:type="gramEnd"/>
      <w:r>
        <w:rPr>
          <w:rFonts w:ascii="Times New Roman" w:hAnsi="Times New Roman" w:cs="Times New Roman"/>
          <w:sz w:val="24"/>
          <w:szCs w:val="24"/>
        </w:rPr>
        <w:t xml:space="preserve"> file</w:t>
      </w:r>
      <w:r w:rsidR="00EA4A77">
        <w:rPr>
          <w:rFonts w:ascii="Times New Roman" w:hAnsi="Times New Roman" w:cs="Times New Roman"/>
          <w:sz w:val="24"/>
          <w:szCs w:val="24"/>
        </w:rPr>
        <w:t xml:space="preserve"> containing contact matrices</w:t>
      </w:r>
      <w:r w:rsidR="00872388" w:rsidRPr="00872388">
        <w:rPr>
          <w:rFonts w:ascii="Times New Roman" w:hAnsi="Times New Roman" w:cs="Times New Roman"/>
          <w:sz w:val="24"/>
          <w:szCs w:val="24"/>
        </w:rPr>
        <w:t xml:space="preserve"> </w:t>
      </w:r>
    </w:p>
    <w:p w:rsidR="00326738" w:rsidRDefault="00326738" w:rsidP="000359B0">
      <w:pPr>
        <w:pStyle w:val="ListParagraph"/>
        <w:spacing w:before="100" w:beforeAutospacing="1" w:after="0" w:line="360" w:lineRule="auto"/>
        <w:rPr>
          <w:rFonts w:ascii="Times New Roman" w:hAnsi="Times New Roman" w:cs="Times New Roman"/>
          <w:sz w:val="24"/>
          <w:szCs w:val="24"/>
        </w:rPr>
      </w:pPr>
    </w:p>
    <w:p w:rsidR="001002E7" w:rsidRPr="0044671A" w:rsidRDefault="00D817D8" w:rsidP="000359B0">
      <w:pPr>
        <w:pStyle w:val="ListParagraph"/>
        <w:numPr>
          <w:ilvl w:val="0"/>
          <w:numId w:val="2"/>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Running: invoke the function from the menu toolbar: </w:t>
      </w:r>
      <w:r w:rsidRPr="00D817D8">
        <w:rPr>
          <w:rFonts w:ascii="Times New Roman" w:hAnsi="Times New Roman" w:cs="Times New Roman"/>
          <w:i/>
          <w:sz w:val="24"/>
          <w:szCs w:val="24"/>
        </w:rPr>
        <w:t xml:space="preserve">2D-Functions/Convert to </w:t>
      </w:r>
      <w:proofErr w:type="spellStart"/>
      <w:r w:rsidRPr="00D817D8">
        <w:rPr>
          <w:rFonts w:ascii="Times New Roman" w:hAnsi="Times New Roman" w:cs="Times New Roman"/>
          <w:i/>
          <w:sz w:val="24"/>
          <w:szCs w:val="24"/>
        </w:rPr>
        <w:t>HiC</w:t>
      </w:r>
      <w:proofErr w:type="spellEnd"/>
    </w:p>
    <w:p w:rsidR="0044671A" w:rsidRPr="0044671A" w:rsidRDefault="0044671A" w:rsidP="000359B0">
      <w:pPr>
        <w:pStyle w:val="ListParagraph"/>
        <w:spacing w:before="100" w:beforeAutospacing="1" w:after="0" w:line="360" w:lineRule="auto"/>
        <w:ind w:left="360"/>
        <w:rPr>
          <w:rFonts w:ascii="Times New Roman" w:hAnsi="Times New Roman" w:cs="Times New Roman"/>
          <w:sz w:val="24"/>
          <w:szCs w:val="24"/>
        </w:rPr>
      </w:pPr>
    </w:p>
    <w:p w:rsidR="00F00C27" w:rsidRDefault="0044671A" w:rsidP="000359B0">
      <w:pPr>
        <w:pStyle w:val="ListParagraph"/>
        <w:keepNext/>
        <w:spacing w:before="100" w:beforeAutospacing="1" w:after="0" w:line="360" w:lineRule="auto"/>
        <w:ind w:left="360"/>
        <w:jc w:val="center"/>
      </w:pPr>
      <w:r>
        <w:rPr>
          <w:rFonts w:ascii="Times New Roman" w:hAnsi="Times New Roman" w:cs="Times New Roman"/>
          <w:noProof/>
          <w:sz w:val="24"/>
          <w:szCs w:val="24"/>
        </w:rPr>
        <w:lastRenderedPageBreak/>
        <w:drawing>
          <wp:inline distT="0" distB="0" distL="0" distR="0">
            <wp:extent cx="5358519" cy="270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536" cy="2718605"/>
                    </a:xfrm>
                    <a:prstGeom prst="rect">
                      <a:avLst/>
                    </a:prstGeom>
                    <a:noFill/>
                    <a:ln>
                      <a:noFill/>
                    </a:ln>
                  </pic:spPr>
                </pic:pic>
              </a:graphicData>
            </a:graphic>
          </wp:inline>
        </w:drawing>
      </w:r>
    </w:p>
    <w:p w:rsidR="0044671A" w:rsidRDefault="00F00C27" w:rsidP="000359B0">
      <w:pPr>
        <w:pStyle w:val="Caption"/>
        <w:spacing w:before="100" w:beforeAutospacing="1" w:after="0" w:line="360" w:lineRule="auto"/>
        <w:jc w:val="center"/>
        <w:rPr>
          <w:i w:val="0"/>
          <w:color w:val="auto"/>
          <w:sz w:val="24"/>
        </w:rPr>
      </w:pPr>
      <w:r w:rsidRPr="00F00C27">
        <w:rPr>
          <w:i w:val="0"/>
          <w:color w:val="auto"/>
          <w:sz w:val="24"/>
        </w:rPr>
        <w:t xml:space="preserve">Figure </w:t>
      </w:r>
      <w:r w:rsidRPr="00F00C27">
        <w:rPr>
          <w:i w:val="0"/>
          <w:color w:val="auto"/>
          <w:sz w:val="24"/>
        </w:rPr>
        <w:fldChar w:fldCharType="begin"/>
      </w:r>
      <w:r w:rsidRPr="00F00C27">
        <w:rPr>
          <w:i w:val="0"/>
          <w:color w:val="auto"/>
          <w:sz w:val="24"/>
        </w:rPr>
        <w:instrText xml:space="preserve"> SEQ Figure \* ARABIC </w:instrText>
      </w:r>
      <w:r w:rsidRPr="00F00C27">
        <w:rPr>
          <w:i w:val="0"/>
          <w:color w:val="auto"/>
          <w:sz w:val="24"/>
        </w:rPr>
        <w:fldChar w:fldCharType="separate"/>
      </w:r>
      <w:r w:rsidR="007C026D">
        <w:rPr>
          <w:i w:val="0"/>
          <w:noProof/>
          <w:color w:val="auto"/>
          <w:sz w:val="24"/>
        </w:rPr>
        <w:t>1</w:t>
      </w:r>
      <w:r w:rsidRPr="00F00C27">
        <w:rPr>
          <w:i w:val="0"/>
          <w:color w:val="auto"/>
          <w:sz w:val="24"/>
        </w:rPr>
        <w:fldChar w:fldCharType="end"/>
      </w:r>
      <w:r w:rsidRPr="00F00C27">
        <w:rPr>
          <w:i w:val="0"/>
          <w:color w:val="auto"/>
          <w:sz w:val="24"/>
        </w:rPr>
        <w:t xml:space="preserve"> Convert to </w:t>
      </w:r>
      <w:proofErr w:type="spellStart"/>
      <w:r w:rsidRPr="00F00C27">
        <w:rPr>
          <w:i w:val="0"/>
          <w:color w:val="auto"/>
          <w:sz w:val="24"/>
        </w:rPr>
        <w:t>HiC</w:t>
      </w:r>
      <w:proofErr w:type="spellEnd"/>
      <w:r w:rsidRPr="00F00C27">
        <w:rPr>
          <w:i w:val="0"/>
          <w:color w:val="auto"/>
          <w:sz w:val="24"/>
        </w:rPr>
        <w:t xml:space="preserve"> function</w:t>
      </w:r>
    </w:p>
    <w:p w:rsidR="00F00C27" w:rsidRDefault="00835785" w:rsidP="000359B0">
      <w:pPr>
        <w:spacing w:before="100" w:beforeAutospacing="1" w:after="0" w:line="360" w:lineRule="auto"/>
      </w:pPr>
      <w:r>
        <w:t xml:space="preserve"> </w:t>
      </w:r>
      <w:r>
        <w:tab/>
      </w:r>
    </w:p>
    <w:p w:rsidR="00835785" w:rsidRDefault="00835785" w:rsidP="000359B0">
      <w:pPr>
        <w:pStyle w:val="ListParagraph"/>
        <w:spacing w:before="100" w:beforeAutospacing="1" w:after="0" w:line="360" w:lineRule="auto"/>
        <w:ind w:left="360"/>
        <w:rPr>
          <w:rFonts w:ascii="Times New Roman" w:hAnsi="Times New Roman" w:cs="Times New Roman"/>
          <w:sz w:val="24"/>
        </w:rPr>
      </w:pPr>
      <w:r>
        <w:rPr>
          <w:rFonts w:ascii="Times New Roman" w:hAnsi="Times New Roman" w:cs="Times New Roman"/>
          <w:sz w:val="24"/>
        </w:rPr>
        <w:t>The required fields are: Input file, Genome ID and Output File</w:t>
      </w:r>
    </w:p>
    <w:p w:rsidR="00835785" w:rsidRDefault="00835785" w:rsidP="000359B0">
      <w:pPr>
        <w:pStyle w:val="ListParagraph"/>
        <w:spacing w:before="100" w:beforeAutospacing="1" w:after="0" w:line="360" w:lineRule="auto"/>
        <w:ind w:left="360"/>
        <w:rPr>
          <w:rFonts w:ascii="Times New Roman" w:hAnsi="Times New Roman" w:cs="Times New Roman"/>
          <w:sz w:val="24"/>
        </w:rPr>
      </w:pPr>
    </w:p>
    <w:p w:rsidR="004862ED" w:rsidRPr="007A48D1" w:rsidRDefault="004862ED" w:rsidP="000359B0">
      <w:pPr>
        <w:pStyle w:val="ListParagraph"/>
        <w:spacing w:before="100" w:beforeAutospacing="1" w:after="0" w:line="360" w:lineRule="auto"/>
        <w:ind w:left="360"/>
        <w:rPr>
          <w:rFonts w:ascii="Times New Roman" w:hAnsi="Times New Roman" w:cs="Times New Roman"/>
          <w:sz w:val="24"/>
        </w:rPr>
      </w:pPr>
      <w:r w:rsidRPr="007A48D1">
        <w:rPr>
          <w:rFonts w:ascii="Times New Roman" w:hAnsi="Times New Roman" w:cs="Times New Roman"/>
          <w:sz w:val="24"/>
        </w:rPr>
        <w:t xml:space="preserve">Advanced and optional options are: </w:t>
      </w:r>
    </w:p>
    <w:p w:rsidR="00F00C27" w:rsidRPr="007A48D1" w:rsidRDefault="008D62C7"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Contact Threshold</w:t>
      </w:r>
      <w:r w:rsidR="004114C8" w:rsidRPr="007A48D1">
        <w:rPr>
          <w:rFonts w:ascii="Times New Roman" w:hAnsi="Times New Roman" w:cs="Times New Roman"/>
          <w:sz w:val="24"/>
        </w:rPr>
        <w:t xml:space="preserve"> (default: 0): </w:t>
      </w:r>
      <w:r w:rsidR="00204BFD" w:rsidRPr="007A48D1">
        <w:rPr>
          <w:rFonts w:ascii="Times New Roman" w:hAnsi="Times New Roman" w:cs="Times New Roman"/>
          <w:sz w:val="24"/>
        </w:rPr>
        <w:t>number of interaction</w:t>
      </w:r>
      <w:r w:rsidR="004114C8" w:rsidRPr="007A48D1">
        <w:rPr>
          <w:rFonts w:ascii="Times New Roman" w:hAnsi="Times New Roman" w:cs="Times New Roman"/>
          <w:sz w:val="24"/>
        </w:rPr>
        <w:t xml:space="preserve"> threshold for contact</w:t>
      </w:r>
      <w:r w:rsidR="00204BFD" w:rsidRPr="007A48D1">
        <w:rPr>
          <w:rFonts w:ascii="Times New Roman" w:hAnsi="Times New Roman" w:cs="Times New Roman"/>
          <w:sz w:val="24"/>
        </w:rPr>
        <w:t>s</w:t>
      </w:r>
      <w:r w:rsidR="004114C8" w:rsidRPr="007A48D1">
        <w:rPr>
          <w:rFonts w:ascii="Times New Roman" w:hAnsi="Times New Roman" w:cs="Times New Roman"/>
          <w:sz w:val="24"/>
        </w:rPr>
        <w:t xml:space="preserve"> to be </w:t>
      </w:r>
      <w:r w:rsidR="00204BFD" w:rsidRPr="007A48D1">
        <w:rPr>
          <w:rFonts w:ascii="Times New Roman" w:hAnsi="Times New Roman" w:cs="Times New Roman"/>
          <w:sz w:val="24"/>
        </w:rPr>
        <w:t>used in creating contact matrices</w:t>
      </w:r>
      <w:r w:rsidR="006770C8" w:rsidRPr="007A48D1">
        <w:rPr>
          <w:rFonts w:ascii="Times New Roman" w:hAnsi="Times New Roman" w:cs="Times New Roman"/>
          <w:sz w:val="24"/>
        </w:rPr>
        <w:t>.</w:t>
      </w:r>
    </w:p>
    <w:p w:rsidR="00366F14" w:rsidRPr="007A48D1" w:rsidRDefault="00366F14"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MAPQ Score Threshold (default: 0): mapping quality score threshold for reads to be considered in creating contact matrices</w:t>
      </w:r>
      <w:r w:rsidR="006770C8" w:rsidRPr="007A48D1">
        <w:rPr>
          <w:rFonts w:ascii="Times New Roman" w:hAnsi="Times New Roman" w:cs="Times New Roman"/>
          <w:sz w:val="24"/>
        </w:rPr>
        <w:t>.</w:t>
      </w:r>
    </w:p>
    <w:p w:rsidR="007F4786" w:rsidRPr="007A48D1" w:rsidRDefault="007F4786"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 xml:space="preserve">Chromosomes (default: blank – all chromosomes): </w:t>
      </w:r>
      <w:r w:rsidR="00442BD4" w:rsidRPr="007A48D1">
        <w:rPr>
          <w:rFonts w:ascii="Times New Roman" w:hAnsi="Times New Roman" w:cs="Times New Roman"/>
          <w:sz w:val="24"/>
        </w:rPr>
        <w:t xml:space="preserve">chromosomes for which their contact matrices </w:t>
      </w:r>
      <w:r w:rsidR="003C29ED" w:rsidRPr="007A48D1">
        <w:rPr>
          <w:rFonts w:ascii="Times New Roman" w:hAnsi="Times New Roman" w:cs="Times New Roman"/>
          <w:sz w:val="24"/>
        </w:rPr>
        <w:t>to</w:t>
      </w:r>
      <w:r w:rsidR="00442BD4" w:rsidRPr="007A48D1">
        <w:rPr>
          <w:rFonts w:ascii="Times New Roman" w:hAnsi="Times New Roman" w:cs="Times New Roman"/>
          <w:sz w:val="24"/>
        </w:rPr>
        <w:t xml:space="preserve"> be created</w:t>
      </w:r>
      <w:r w:rsidR="005A22B5" w:rsidRPr="007A48D1">
        <w:rPr>
          <w:rFonts w:ascii="Times New Roman" w:hAnsi="Times New Roman" w:cs="Times New Roman"/>
          <w:sz w:val="24"/>
        </w:rPr>
        <w:t>. When left blank, all chromosomes will be considered.</w:t>
      </w:r>
      <w:r w:rsidR="006770C8" w:rsidRPr="007A48D1">
        <w:rPr>
          <w:rFonts w:ascii="Times New Roman" w:hAnsi="Times New Roman" w:cs="Times New Roman"/>
          <w:sz w:val="24"/>
        </w:rPr>
        <w:t xml:space="preserve"> Chromosomes must be separated by a comma </w:t>
      </w:r>
      <w:r w:rsidR="00B81A10" w:rsidRPr="007A48D1">
        <w:rPr>
          <w:rFonts w:ascii="Times New Roman" w:hAnsi="Times New Roman" w:cs="Times New Roman"/>
          <w:sz w:val="24"/>
        </w:rPr>
        <w:t>(</w:t>
      </w:r>
      <w:r w:rsidR="006770C8" w:rsidRPr="007A48D1">
        <w:rPr>
          <w:rFonts w:ascii="Times New Roman" w:hAnsi="Times New Roman" w:cs="Times New Roman"/>
          <w:sz w:val="24"/>
        </w:rPr>
        <w:t>,</w:t>
      </w:r>
      <w:r w:rsidR="00B81A10" w:rsidRPr="007A48D1">
        <w:rPr>
          <w:rFonts w:ascii="Times New Roman" w:hAnsi="Times New Roman" w:cs="Times New Roman"/>
          <w:sz w:val="24"/>
        </w:rPr>
        <w:t xml:space="preserve">). </w:t>
      </w:r>
      <w:r w:rsidR="006770C8" w:rsidRPr="007A48D1">
        <w:rPr>
          <w:rFonts w:ascii="Times New Roman" w:hAnsi="Times New Roman" w:cs="Times New Roman"/>
          <w:sz w:val="24"/>
        </w:rPr>
        <w:t xml:space="preserve"> </w:t>
      </w:r>
    </w:p>
    <w:p w:rsidR="006770C8" w:rsidRPr="007A48D1" w:rsidRDefault="006770C8"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Resolutions</w:t>
      </w:r>
      <w:r w:rsidR="00DC452D" w:rsidRPr="007A48D1">
        <w:rPr>
          <w:rFonts w:ascii="Times New Roman" w:hAnsi="Times New Roman" w:cs="Times New Roman"/>
          <w:sz w:val="24"/>
        </w:rPr>
        <w:t xml:space="preserve"> (default: 2500000,1000000,500000,250000,100000,50000,25000,10000,5000): list of resolutions of contact matrices </w:t>
      </w:r>
      <w:r w:rsidR="003C29ED" w:rsidRPr="007A48D1">
        <w:rPr>
          <w:rFonts w:ascii="Times New Roman" w:hAnsi="Times New Roman" w:cs="Times New Roman"/>
          <w:sz w:val="24"/>
        </w:rPr>
        <w:t>to</w:t>
      </w:r>
      <w:r w:rsidR="00DC452D" w:rsidRPr="007A48D1">
        <w:rPr>
          <w:rFonts w:ascii="Times New Roman" w:hAnsi="Times New Roman" w:cs="Times New Roman"/>
          <w:sz w:val="24"/>
        </w:rPr>
        <w:t xml:space="preserve"> be created.</w:t>
      </w:r>
      <w:r w:rsidR="000221E8" w:rsidRPr="007A48D1">
        <w:rPr>
          <w:rFonts w:ascii="Times New Roman" w:hAnsi="Times New Roman" w:cs="Times New Roman"/>
          <w:sz w:val="24"/>
        </w:rPr>
        <w:t xml:space="preserve"> Resolutions are separated by a comma (,).</w:t>
      </w:r>
    </w:p>
    <w:p w:rsidR="005B2928" w:rsidRPr="007A48D1" w:rsidRDefault="005B2928" w:rsidP="000359B0">
      <w:pPr>
        <w:pStyle w:val="ListParagraph"/>
        <w:numPr>
          <w:ilvl w:val="1"/>
          <w:numId w:val="2"/>
        </w:numPr>
        <w:spacing w:before="100" w:beforeAutospacing="1" w:after="0" w:line="360" w:lineRule="auto"/>
        <w:rPr>
          <w:rFonts w:ascii="Times New Roman" w:hAnsi="Times New Roman" w:cs="Times New Roman"/>
          <w:sz w:val="24"/>
        </w:rPr>
      </w:pPr>
      <w:r w:rsidRPr="007A48D1">
        <w:rPr>
          <w:rFonts w:ascii="Times New Roman" w:hAnsi="Times New Roman" w:cs="Times New Roman"/>
          <w:sz w:val="24"/>
        </w:rPr>
        <w:t>Restriction Site File</w:t>
      </w:r>
      <w:r w:rsidR="000F47DC" w:rsidRPr="007A48D1">
        <w:rPr>
          <w:rFonts w:ascii="Times New Roman" w:hAnsi="Times New Roman" w:cs="Times New Roman"/>
          <w:sz w:val="24"/>
        </w:rPr>
        <w:t xml:space="preserve"> (default: blank): </w:t>
      </w:r>
      <w:r w:rsidR="000C170E" w:rsidRPr="007A48D1">
        <w:rPr>
          <w:rFonts w:ascii="Times New Roman" w:hAnsi="Times New Roman" w:cs="Times New Roman"/>
          <w:sz w:val="24"/>
        </w:rPr>
        <w:t>each line start</w:t>
      </w:r>
      <w:r w:rsidR="00EF6A85" w:rsidRPr="007A48D1">
        <w:rPr>
          <w:rFonts w:ascii="Times New Roman" w:hAnsi="Times New Roman" w:cs="Times New Roman"/>
          <w:sz w:val="24"/>
        </w:rPr>
        <w:t>s</w:t>
      </w:r>
      <w:r w:rsidR="000C170E" w:rsidRPr="007A48D1">
        <w:rPr>
          <w:rFonts w:ascii="Times New Roman" w:hAnsi="Times New Roman" w:cs="Times New Roman"/>
          <w:sz w:val="24"/>
        </w:rPr>
        <w:t xml:space="preserve"> with </w:t>
      </w:r>
      <w:r w:rsidR="00A10D8F" w:rsidRPr="007A48D1">
        <w:rPr>
          <w:rFonts w:ascii="Times New Roman" w:hAnsi="Times New Roman" w:cs="Times New Roman"/>
          <w:sz w:val="24"/>
        </w:rPr>
        <w:t>a</w:t>
      </w:r>
      <w:r w:rsidR="000C170E" w:rsidRPr="007A48D1">
        <w:rPr>
          <w:rFonts w:ascii="Times New Roman" w:hAnsi="Times New Roman" w:cs="Times New Roman"/>
          <w:sz w:val="24"/>
        </w:rPr>
        <w:t xml:space="preserve"> chromosome n</w:t>
      </w:r>
      <w:r w:rsidR="00A10D8F" w:rsidRPr="007A48D1">
        <w:rPr>
          <w:rFonts w:ascii="Times New Roman" w:hAnsi="Times New Roman" w:cs="Times New Roman"/>
          <w:sz w:val="24"/>
        </w:rPr>
        <w:t>umber</w:t>
      </w:r>
      <w:r w:rsidR="000C170E" w:rsidRPr="007A48D1">
        <w:rPr>
          <w:rFonts w:ascii="Times New Roman" w:hAnsi="Times New Roman" w:cs="Times New Roman"/>
          <w:sz w:val="24"/>
        </w:rPr>
        <w:t xml:space="preserve"> followed by position</w:t>
      </w:r>
      <w:r w:rsidR="00661F21" w:rsidRPr="007A48D1">
        <w:rPr>
          <w:rFonts w:ascii="Times New Roman" w:hAnsi="Times New Roman" w:cs="Times New Roman"/>
          <w:sz w:val="24"/>
        </w:rPr>
        <w:t>s</w:t>
      </w:r>
      <w:r w:rsidR="000C170E" w:rsidRPr="007A48D1">
        <w:rPr>
          <w:rFonts w:ascii="Times New Roman" w:hAnsi="Times New Roman" w:cs="Times New Roman"/>
          <w:sz w:val="24"/>
        </w:rPr>
        <w:t xml:space="preserve"> of restriction site</w:t>
      </w:r>
      <w:r w:rsidR="00516F47" w:rsidRPr="007A48D1">
        <w:rPr>
          <w:rFonts w:ascii="Times New Roman" w:hAnsi="Times New Roman" w:cs="Times New Roman"/>
          <w:sz w:val="24"/>
        </w:rPr>
        <w:t>s</w:t>
      </w:r>
      <w:r w:rsidR="000C170E" w:rsidRPr="007A48D1">
        <w:rPr>
          <w:rFonts w:ascii="Times New Roman" w:hAnsi="Times New Roman" w:cs="Times New Roman"/>
          <w:sz w:val="24"/>
        </w:rPr>
        <w:t xml:space="preserve"> on that chromosome, in numeric order, </w:t>
      </w:r>
      <w:r w:rsidR="000C170E" w:rsidRPr="007A48D1">
        <w:rPr>
          <w:rFonts w:ascii="Times New Roman" w:hAnsi="Times New Roman" w:cs="Times New Roman"/>
          <w:sz w:val="24"/>
        </w:rPr>
        <w:lastRenderedPageBreak/>
        <w:t>and ending with the size of the chromosome</w:t>
      </w:r>
      <w:r w:rsidR="00915C3F" w:rsidRPr="007A48D1">
        <w:rPr>
          <w:rFonts w:ascii="Times New Roman" w:hAnsi="Times New Roman" w:cs="Times New Roman"/>
          <w:sz w:val="24"/>
        </w:rPr>
        <w:t xml:space="preserve">. </w:t>
      </w:r>
      <w:r w:rsidR="00512C04" w:rsidRPr="007A48D1">
        <w:rPr>
          <w:rFonts w:ascii="Times New Roman" w:hAnsi="Times New Roman" w:cs="Times New Roman"/>
          <w:sz w:val="24"/>
        </w:rPr>
        <w:t xml:space="preserve">When provided, </w:t>
      </w:r>
      <w:r w:rsidR="00512C04" w:rsidRPr="007A48D1">
        <w:rPr>
          <w:rFonts w:ascii="Times New Roman" w:hAnsi="Times New Roman" w:cs="Times New Roman"/>
          <w:color w:val="24292E"/>
          <w:sz w:val="24"/>
          <w:shd w:val="clear" w:color="auto" w:fill="FFFFFF"/>
        </w:rPr>
        <w:t xml:space="preserve">8 </w:t>
      </w:r>
      <w:r w:rsidR="00512C04" w:rsidRPr="007A48D1">
        <w:rPr>
          <w:rFonts w:ascii="Times New Roman" w:hAnsi="Times New Roman" w:cs="Times New Roman"/>
          <w:color w:val="24292E"/>
          <w:sz w:val="24"/>
          <w:shd w:val="clear" w:color="auto" w:fill="FFFFFF"/>
        </w:rPr>
        <w:t xml:space="preserve">additional </w:t>
      </w:r>
      <w:r w:rsidR="00512C04" w:rsidRPr="007A48D1">
        <w:rPr>
          <w:rFonts w:ascii="Times New Roman" w:hAnsi="Times New Roman" w:cs="Times New Roman"/>
          <w:color w:val="24292E"/>
          <w:sz w:val="24"/>
          <w:shd w:val="clear" w:color="auto" w:fill="FFFFFF"/>
        </w:rPr>
        <w:t>fragment-delimited resolutions are added: 500f, 250f, 100f, 50f, 20f, 5f, 2f, 1f</w:t>
      </w:r>
    </w:p>
    <w:p w:rsidR="002840FA" w:rsidRPr="002840FA" w:rsidRDefault="002840FA" w:rsidP="000359B0">
      <w:pPr>
        <w:spacing w:before="100" w:beforeAutospacing="1" w:after="0" w:line="360" w:lineRule="auto"/>
        <w:rPr>
          <w:rFonts w:ascii="Times New Roman" w:hAnsi="Times New Roman" w:cs="Times New Roman"/>
          <w:sz w:val="24"/>
        </w:rPr>
      </w:pPr>
    </w:p>
    <w:p w:rsidR="00383906" w:rsidRPr="00DE2FE9" w:rsidRDefault="007A48D1"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DE2FE9">
        <w:rPr>
          <w:rFonts w:ascii="Times New Roman" w:hAnsi="Times New Roman" w:cs="Times New Roman"/>
          <w:b/>
          <w:sz w:val="24"/>
          <w:szCs w:val="24"/>
        </w:rPr>
        <w:t xml:space="preserve">Extract contact matrices </w:t>
      </w:r>
      <w:r w:rsidR="00BD3536" w:rsidRPr="00DE2FE9">
        <w:rPr>
          <w:rFonts w:ascii="Times New Roman" w:hAnsi="Times New Roman" w:cs="Times New Roman"/>
          <w:b/>
          <w:sz w:val="24"/>
          <w:szCs w:val="24"/>
        </w:rPr>
        <w:t>from a hic format</w:t>
      </w:r>
    </w:p>
    <w:p w:rsidR="002840FA" w:rsidRDefault="00DE2FE9"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Purpose: </w:t>
      </w:r>
      <w:r w:rsidR="00475429">
        <w:rPr>
          <w:rFonts w:ascii="Times New Roman" w:hAnsi="Times New Roman" w:cs="Times New Roman"/>
          <w:sz w:val="24"/>
        </w:rPr>
        <w:t>to extract a contact matrix from a hic format into a sparse matrix format in a text file</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C035CA" w:rsidRDefault="00C035CA"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Input: a local path to a hic format or an online link to a hic format</w:t>
      </w:r>
      <w:r w:rsidR="008019A3">
        <w:rPr>
          <w:rFonts w:ascii="Times New Roman" w:hAnsi="Times New Roman" w:cs="Times New Roman"/>
          <w:sz w:val="24"/>
        </w:rPr>
        <w:t xml:space="preserve">. A link to a hic file: </w:t>
      </w:r>
      <w:r w:rsidR="008019A3" w:rsidRPr="008019A3">
        <w:rPr>
          <w:rFonts w:ascii="Times New Roman" w:hAnsi="Times New Roman" w:cs="Times New Roman"/>
          <w:sz w:val="24"/>
        </w:rPr>
        <w:t>https://www.encodeproject.org/files/ENCFF219YOB/@@download/ENCFF219YOB.hic</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66735C" w:rsidRDefault="0066735C"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Output: </w:t>
      </w:r>
      <w:r w:rsidR="00B623AC">
        <w:rPr>
          <w:rFonts w:ascii="Times New Roman" w:hAnsi="Times New Roman" w:cs="Times New Roman"/>
          <w:sz w:val="24"/>
        </w:rPr>
        <w:t>a contact matrix in sparse matrix format</w:t>
      </w:r>
      <w:r w:rsidR="001829DE">
        <w:rPr>
          <w:rFonts w:ascii="Times New Roman" w:hAnsi="Times New Roman" w:cs="Times New Roman"/>
          <w:sz w:val="24"/>
        </w:rPr>
        <w:t xml:space="preserve"> (each line </w:t>
      </w:r>
      <w:proofErr w:type="gramStart"/>
      <w:r w:rsidR="001829DE">
        <w:rPr>
          <w:rFonts w:ascii="Times New Roman" w:hAnsi="Times New Roman" w:cs="Times New Roman"/>
          <w:sz w:val="24"/>
        </w:rPr>
        <w:t>represent</w:t>
      </w:r>
      <w:proofErr w:type="gramEnd"/>
      <w:r w:rsidR="001829DE">
        <w:rPr>
          <w:rFonts w:ascii="Times New Roman" w:hAnsi="Times New Roman" w:cs="Times New Roman"/>
          <w:sz w:val="24"/>
        </w:rPr>
        <w:t xml:space="preserve"> a contact by three numbers separated by whitespaces: position1 postion2 </w:t>
      </w:r>
      <w:proofErr w:type="spellStart"/>
      <w:r w:rsidR="001829DE">
        <w:rPr>
          <w:rFonts w:ascii="Times New Roman" w:hAnsi="Times New Roman" w:cs="Times New Roman"/>
          <w:sz w:val="24"/>
        </w:rPr>
        <w:t>interaction_frequency</w:t>
      </w:r>
      <w:proofErr w:type="spellEnd"/>
      <w:r w:rsidR="00AA4A7E">
        <w:rPr>
          <w:rFonts w:ascii="Times New Roman" w:hAnsi="Times New Roman" w:cs="Times New Roman"/>
          <w:sz w:val="24"/>
        </w:rPr>
        <w:t>)</w:t>
      </w:r>
    </w:p>
    <w:p w:rsidR="00326738" w:rsidRDefault="00326738" w:rsidP="000359B0">
      <w:pPr>
        <w:pStyle w:val="ListParagraph"/>
        <w:spacing w:before="100" w:beforeAutospacing="1" w:after="0" w:line="360" w:lineRule="auto"/>
        <w:ind w:left="1080"/>
        <w:rPr>
          <w:rFonts w:ascii="Times New Roman" w:hAnsi="Times New Roman" w:cs="Times New Roman"/>
          <w:sz w:val="24"/>
        </w:rPr>
      </w:pPr>
    </w:p>
    <w:p w:rsidR="00CE624D" w:rsidRDefault="00CE624D" w:rsidP="000359B0">
      <w:pPr>
        <w:pStyle w:val="ListParagraph"/>
        <w:numPr>
          <w:ilvl w:val="1"/>
          <w:numId w:val="1"/>
        </w:numPr>
        <w:spacing w:before="100" w:beforeAutospacing="1" w:after="0" w:line="360" w:lineRule="auto"/>
        <w:outlineLvl w:val="1"/>
        <w:rPr>
          <w:rFonts w:ascii="Times New Roman" w:hAnsi="Times New Roman" w:cs="Times New Roman"/>
          <w:sz w:val="24"/>
        </w:rPr>
      </w:pPr>
      <w:r>
        <w:rPr>
          <w:rFonts w:ascii="Times New Roman" w:hAnsi="Times New Roman" w:cs="Times New Roman"/>
          <w:sz w:val="24"/>
        </w:rPr>
        <w:t xml:space="preserve">Running: </w:t>
      </w:r>
      <w:r w:rsidR="008A2FB5">
        <w:rPr>
          <w:rFonts w:ascii="Times New Roman" w:hAnsi="Times New Roman" w:cs="Times New Roman"/>
          <w:sz w:val="24"/>
        </w:rPr>
        <w:t>i</w:t>
      </w:r>
      <w:r w:rsidR="00326738">
        <w:rPr>
          <w:rFonts w:ascii="Times New Roman" w:hAnsi="Times New Roman" w:cs="Times New Roman"/>
          <w:sz w:val="24"/>
        </w:rPr>
        <w:t>nvoke</w:t>
      </w:r>
      <w:r w:rsidR="008A2FB5">
        <w:rPr>
          <w:rFonts w:ascii="Times New Roman" w:hAnsi="Times New Roman" w:cs="Times New Roman"/>
          <w:sz w:val="24"/>
        </w:rPr>
        <w:t xml:space="preserve"> the function from the menu toolbar: 2D-Functions/Extract </w:t>
      </w:r>
      <w:proofErr w:type="spellStart"/>
      <w:r w:rsidR="008A2FB5">
        <w:rPr>
          <w:rFonts w:ascii="Times New Roman" w:hAnsi="Times New Roman" w:cs="Times New Roman"/>
          <w:sz w:val="24"/>
        </w:rPr>
        <w:t>HiC</w:t>
      </w:r>
      <w:proofErr w:type="spellEnd"/>
    </w:p>
    <w:p w:rsidR="008A2FB5" w:rsidRDefault="008A2FB5" w:rsidP="000359B0">
      <w:pPr>
        <w:pStyle w:val="ListParagraph"/>
        <w:spacing w:before="100" w:beforeAutospacing="1" w:after="0" w:line="360" w:lineRule="auto"/>
        <w:rPr>
          <w:rFonts w:ascii="Times New Roman" w:hAnsi="Times New Roman" w:cs="Times New Roman"/>
          <w:sz w:val="24"/>
        </w:rPr>
      </w:pPr>
    </w:p>
    <w:p w:rsidR="008A2FB5" w:rsidRDefault="008A2FB5" w:rsidP="000359B0">
      <w:pPr>
        <w:pStyle w:val="ListParagraph"/>
        <w:keepNext/>
        <w:spacing w:before="100" w:beforeAutospacing="1" w:after="0" w:line="360" w:lineRule="auto"/>
        <w:jc w:val="center"/>
      </w:pPr>
      <w:r>
        <w:rPr>
          <w:rFonts w:ascii="Times New Roman" w:hAnsi="Times New Roman" w:cs="Times New Roman"/>
          <w:noProof/>
          <w:sz w:val="24"/>
        </w:rPr>
        <w:drawing>
          <wp:inline distT="0" distB="0" distL="0" distR="0">
            <wp:extent cx="5640074" cy="2846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817" cy="2849466"/>
                    </a:xfrm>
                    <a:prstGeom prst="rect">
                      <a:avLst/>
                    </a:prstGeom>
                    <a:noFill/>
                    <a:ln>
                      <a:noFill/>
                    </a:ln>
                  </pic:spPr>
                </pic:pic>
              </a:graphicData>
            </a:graphic>
          </wp:inline>
        </w:drawing>
      </w:r>
    </w:p>
    <w:p w:rsidR="008A2FB5" w:rsidRPr="008A2FB5" w:rsidRDefault="008A2FB5" w:rsidP="000359B0">
      <w:pPr>
        <w:pStyle w:val="Caption"/>
        <w:spacing w:before="100" w:beforeAutospacing="1" w:after="0" w:line="360" w:lineRule="auto"/>
        <w:jc w:val="center"/>
        <w:rPr>
          <w:rFonts w:ascii="Times New Roman" w:hAnsi="Times New Roman" w:cs="Times New Roman"/>
          <w:i w:val="0"/>
          <w:color w:val="auto"/>
          <w:sz w:val="32"/>
        </w:rPr>
      </w:pPr>
      <w:r w:rsidRPr="008A2FB5">
        <w:rPr>
          <w:i w:val="0"/>
          <w:color w:val="auto"/>
          <w:sz w:val="22"/>
        </w:rPr>
        <w:t xml:space="preserve">Figure </w:t>
      </w:r>
      <w:r w:rsidRPr="008A2FB5">
        <w:rPr>
          <w:i w:val="0"/>
          <w:color w:val="auto"/>
          <w:sz w:val="22"/>
        </w:rPr>
        <w:fldChar w:fldCharType="begin"/>
      </w:r>
      <w:r w:rsidRPr="008A2FB5">
        <w:rPr>
          <w:i w:val="0"/>
          <w:color w:val="auto"/>
          <w:sz w:val="22"/>
        </w:rPr>
        <w:instrText xml:space="preserve"> SEQ Figure \* ARABIC </w:instrText>
      </w:r>
      <w:r w:rsidRPr="008A2FB5">
        <w:rPr>
          <w:i w:val="0"/>
          <w:color w:val="auto"/>
          <w:sz w:val="22"/>
        </w:rPr>
        <w:fldChar w:fldCharType="separate"/>
      </w:r>
      <w:r w:rsidR="007C026D">
        <w:rPr>
          <w:i w:val="0"/>
          <w:noProof/>
          <w:color w:val="auto"/>
          <w:sz w:val="22"/>
        </w:rPr>
        <w:t>2</w:t>
      </w:r>
      <w:r w:rsidRPr="008A2FB5">
        <w:rPr>
          <w:i w:val="0"/>
          <w:color w:val="auto"/>
          <w:sz w:val="22"/>
        </w:rPr>
        <w:fldChar w:fldCharType="end"/>
      </w:r>
      <w:r w:rsidRPr="008A2FB5">
        <w:rPr>
          <w:i w:val="0"/>
          <w:color w:val="auto"/>
          <w:sz w:val="22"/>
        </w:rPr>
        <w:t xml:space="preserve"> Extract Contact Matrices from a hic file</w:t>
      </w:r>
    </w:p>
    <w:p w:rsidR="008A2FB5" w:rsidRDefault="00552566" w:rsidP="000359B0">
      <w:pPr>
        <w:spacing w:before="100" w:beforeAutospacing="1" w:after="0" w:line="360" w:lineRule="auto"/>
        <w:rPr>
          <w:rFonts w:ascii="Times New Roman" w:hAnsi="Times New Roman" w:cs="Times New Roman"/>
          <w:sz w:val="24"/>
        </w:rPr>
      </w:pPr>
      <w:r>
        <w:rPr>
          <w:rFonts w:ascii="Times New Roman" w:hAnsi="Times New Roman" w:cs="Times New Roman"/>
          <w:sz w:val="24"/>
        </w:rPr>
        <w:lastRenderedPageBreak/>
        <w:tab/>
      </w:r>
    </w:p>
    <w:p w:rsidR="00147611" w:rsidRDefault="00552566"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 xml:space="preserve">Path </w:t>
      </w:r>
      <w:proofErr w:type="gramStart"/>
      <w:r>
        <w:rPr>
          <w:rFonts w:ascii="Times New Roman" w:hAnsi="Times New Roman" w:cs="Times New Roman"/>
          <w:sz w:val="24"/>
        </w:rPr>
        <w:t>to .hic</w:t>
      </w:r>
      <w:proofErr w:type="gramEnd"/>
      <w:r>
        <w:rPr>
          <w:rFonts w:ascii="Times New Roman" w:hAnsi="Times New Roman" w:cs="Times New Roman"/>
          <w:sz w:val="24"/>
        </w:rPr>
        <w:t xml:space="preserve"> File</w:t>
      </w:r>
      <w:r w:rsidR="00E65C62">
        <w:rPr>
          <w:rFonts w:ascii="Times New Roman" w:hAnsi="Times New Roman" w:cs="Times New Roman"/>
          <w:sz w:val="24"/>
        </w:rPr>
        <w:t xml:space="preserve"> (required)</w:t>
      </w:r>
      <w:r>
        <w:rPr>
          <w:rFonts w:ascii="Times New Roman" w:hAnsi="Times New Roman" w:cs="Times New Roman"/>
          <w:sz w:val="24"/>
        </w:rPr>
        <w:t xml:space="preserve">: </w:t>
      </w:r>
      <w:r w:rsidR="00E65C62">
        <w:rPr>
          <w:rFonts w:ascii="Times New Roman" w:hAnsi="Times New Roman" w:cs="Times New Roman"/>
          <w:sz w:val="24"/>
        </w:rPr>
        <w:t>an online link or local path to a hic format file</w:t>
      </w:r>
    </w:p>
    <w:p w:rsidR="00147611" w:rsidRDefault="00147611"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Load: clicking this button to fetch information from the header of the hic file</w:t>
      </w:r>
      <w:r w:rsidR="00905525">
        <w:rPr>
          <w:rFonts w:ascii="Times New Roman" w:hAnsi="Times New Roman" w:cs="Times New Roman"/>
          <w:sz w:val="24"/>
        </w:rPr>
        <w:t xml:space="preserve">. </w:t>
      </w:r>
    </w:p>
    <w:p w:rsidR="009713FD" w:rsidRDefault="009713F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Genome: genome version of the hic file</w:t>
      </w:r>
    </w:p>
    <w:p w:rsidR="009713FD" w:rsidRDefault="009713F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Chromosomes: list of chromosomes in the hic file</w:t>
      </w:r>
      <w:r w:rsidR="007A675D">
        <w:rPr>
          <w:rFonts w:ascii="Times New Roman" w:hAnsi="Times New Roman" w:cs="Times New Roman"/>
          <w:sz w:val="24"/>
        </w:rPr>
        <w:t xml:space="preserve"> to be chosen for contact matrices</w:t>
      </w:r>
    </w:p>
    <w:p w:rsidR="009A019C" w:rsidRDefault="009A019C"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 xml:space="preserve">From and </w:t>
      </w:r>
      <w:proofErr w:type="gramStart"/>
      <w:r>
        <w:rPr>
          <w:rFonts w:ascii="Times New Roman" w:hAnsi="Times New Roman" w:cs="Times New Roman"/>
          <w:sz w:val="24"/>
        </w:rPr>
        <w:t>To</w:t>
      </w:r>
      <w:proofErr w:type="gramEnd"/>
      <w:r>
        <w:rPr>
          <w:rFonts w:ascii="Times New Roman" w:hAnsi="Times New Roman" w:cs="Times New Roman"/>
          <w:sz w:val="24"/>
        </w:rPr>
        <w:t>: to specify a fragment to extract its contact matrix</w:t>
      </w:r>
    </w:p>
    <w:p w:rsidR="001246CF" w:rsidRDefault="001246CF"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Resolution:</w:t>
      </w:r>
      <w:r w:rsidR="000A1339">
        <w:rPr>
          <w:rFonts w:ascii="Times New Roman" w:hAnsi="Times New Roman" w:cs="Times New Roman"/>
          <w:sz w:val="24"/>
        </w:rPr>
        <w:t xml:space="preserve"> list of</w:t>
      </w:r>
      <w:r>
        <w:rPr>
          <w:rFonts w:ascii="Times New Roman" w:hAnsi="Times New Roman" w:cs="Times New Roman"/>
          <w:sz w:val="24"/>
        </w:rPr>
        <w:t xml:space="preserve"> resolution</w:t>
      </w:r>
      <w:r w:rsidR="000A1339">
        <w:rPr>
          <w:rFonts w:ascii="Times New Roman" w:hAnsi="Times New Roman" w:cs="Times New Roman"/>
          <w:sz w:val="24"/>
        </w:rPr>
        <w:t>s</w:t>
      </w:r>
      <w:r>
        <w:rPr>
          <w:rFonts w:ascii="Times New Roman" w:hAnsi="Times New Roman" w:cs="Times New Roman"/>
          <w:sz w:val="24"/>
        </w:rPr>
        <w:t xml:space="preserve"> </w:t>
      </w:r>
      <w:r w:rsidR="0031636F">
        <w:rPr>
          <w:rFonts w:ascii="Times New Roman" w:hAnsi="Times New Roman" w:cs="Times New Roman"/>
          <w:sz w:val="24"/>
        </w:rPr>
        <w:t>of contact matrices in the hic file</w:t>
      </w:r>
    </w:p>
    <w:p w:rsidR="00FF213D" w:rsidRDefault="00FF213D" w:rsidP="000359B0">
      <w:pPr>
        <w:pStyle w:val="ListParagraph"/>
        <w:numPr>
          <w:ilvl w:val="0"/>
          <w:numId w:val="7"/>
        </w:numPr>
        <w:spacing w:before="100" w:beforeAutospacing="1" w:after="0" w:line="360" w:lineRule="auto"/>
        <w:rPr>
          <w:rFonts w:ascii="Times New Roman" w:hAnsi="Times New Roman" w:cs="Times New Roman"/>
          <w:sz w:val="24"/>
        </w:rPr>
      </w:pPr>
      <w:r>
        <w:rPr>
          <w:rFonts w:ascii="Times New Roman" w:hAnsi="Times New Roman" w:cs="Times New Roman"/>
          <w:sz w:val="24"/>
        </w:rPr>
        <w:t>Normalization: list of normalization methods used to normalize contact matrices</w:t>
      </w:r>
    </w:p>
    <w:p w:rsidR="00A02C04" w:rsidRDefault="00A02C04" w:rsidP="000359B0">
      <w:pPr>
        <w:spacing w:before="100" w:beforeAutospacing="1" w:line="360" w:lineRule="auto"/>
        <w:rPr>
          <w:rFonts w:ascii="Times New Roman" w:hAnsi="Times New Roman" w:cs="Times New Roman"/>
          <w:sz w:val="24"/>
        </w:rPr>
      </w:pPr>
    </w:p>
    <w:p w:rsidR="00A02C04" w:rsidRDefault="00A02C04"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47179A">
        <w:rPr>
          <w:rFonts w:ascii="Times New Roman" w:hAnsi="Times New Roman" w:cs="Times New Roman"/>
          <w:b/>
          <w:sz w:val="24"/>
          <w:szCs w:val="24"/>
        </w:rPr>
        <w:t xml:space="preserve">Normalize </w:t>
      </w:r>
      <w:proofErr w:type="spellStart"/>
      <w:r w:rsidRPr="0047179A">
        <w:rPr>
          <w:rFonts w:ascii="Times New Roman" w:hAnsi="Times New Roman" w:cs="Times New Roman"/>
          <w:b/>
          <w:sz w:val="24"/>
          <w:szCs w:val="24"/>
        </w:rPr>
        <w:t>HiC</w:t>
      </w:r>
      <w:proofErr w:type="spellEnd"/>
      <w:r w:rsidRPr="0047179A">
        <w:rPr>
          <w:rFonts w:ascii="Times New Roman" w:hAnsi="Times New Roman" w:cs="Times New Roman"/>
          <w:b/>
          <w:sz w:val="24"/>
          <w:szCs w:val="24"/>
        </w:rPr>
        <w:t xml:space="preserve"> contact matrices</w:t>
      </w:r>
    </w:p>
    <w:p w:rsidR="0047179A" w:rsidRDefault="00504896"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Purpose: to normalize contact matrices in sparse matrix format.</w:t>
      </w:r>
    </w:p>
    <w:p w:rsidR="00352867" w:rsidRDefault="007F70E5"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Input: a contact matrix in sparse matrix format (each line represents a contact by three numbers separated by whitespaces: position1 position2 </w:t>
      </w:r>
      <w:proofErr w:type="spellStart"/>
      <w:r>
        <w:rPr>
          <w:rFonts w:ascii="Times New Roman" w:hAnsi="Times New Roman" w:cs="Times New Roman"/>
          <w:sz w:val="24"/>
          <w:szCs w:val="24"/>
        </w:rPr>
        <w:t>interaction_frequency</w:t>
      </w:r>
      <w:proofErr w:type="spellEnd"/>
      <w:r>
        <w:rPr>
          <w:rFonts w:ascii="Times New Roman" w:hAnsi="Times New Roman" w:cs="Times New Roman"/>
          <w:sz w:val="24"/>
          <w:szCs w:val="24"/>
        </w:rPr>
        <w:t>)</w:t>
      </w:r>
    </w:p>
    <w:p w:rsidR="00FB4E7E" w:rsidRDefault="00FB4E7E"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w:t>
      </w:r>
      <w:r w:rsidR="008C4553">
        <w:rPr>
          <w:rFonts w:ascii="Times New Roman" w:hAnsi="Times New Roman" w:cs="Times New Roman"/>
          <w:sz w:val="24"/>
          <w:szCs w:val="24"/>
        </w:rPr>
        <w:t>a normalized contact matrix in sparse matrix format</w:t>
      </w:r>
      <w:r w:rsidR="00F613A6">
        <w:rPr>
          <w:rFonts w:ascii="Times New Roman" w:hAnsi="Times New Roman" w:cs="Times New Roman"/>
          <w:sz w:val="24"/>
          <w:szCs w:val="24"/>
        </w:rPr>
        <w:t xml:space="preserve">. The matrix is normalized by the </w:t>
      </w:r>
      <w:r w:rsidR="00C43099" w:rsidRPr="00CB3EFF">
        <w:rPr>
          <w:rFonts w:ascii="Times New Roman" w:hAnsi="Times New Roman" w:cs="Times New Roman"/>
          <w:sz w:val="24"/>
          <w:szCs w:val="24"/>
        </w:rPr>
        <w:t>Iterative Correction and Eigenvector decomposition</w:t>
      </w:r>
      <w:r w:rsidR="00C43099" w:rsidRPr="00CB3EFF">
        <w:rPr>
          <w:rFonts w:ascii="Times New Roman" w:hAnsi="Times New Roman" w:cs="Times New Roman"/>
          <w:sz w:val="24"/>
          <w:szCs w:val="24"/>
        </w:rPr>
        <w:t xml:space="preserve"> (ICE)</w:t>
      </w:r>
      <w:r w:rsidR="00F613A6">
        <w:rPr>
          <w:rFonts w:ascii="Times New Roman" w:hAnsi="Times New Roman" w:cs="Times New Roman"/>
          <w:sz w:val="24"/>
          <w:szCs w:val="24"/>
        </w:rPr>
        <w:t xml:space="preserve"> method</w:t>
      </w:r>
      <w:r>
        <w:rPr>
          <w:rFonts w:ascii="Times New Roman" w:hAnsi="Times New Roman" w:cs="Times New Roman"/>
          <w:sz w:val="24"/>
          <w:szCs w:val="24"/>
        </w:rPr>
        <w:t xml:space="preserve"> </w:t>
      </w:r>
    </w:p>
    <w:p w:rsidR="007839C9" w:rsidRDefault="007839C9"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Running: invoke the function from the menu toolbar: 2D-Functions/Normalized </w:t>
      </w:r>
      <w:proofErr w:type="spellStart"/>
      <w:r>
        <w:rPr>
          <w:rFonts w:ascii="Times New Roman" w:hAnsi="Times New Roman" w:cs="Times New Roman"/>
          <w:sz w:val="24"/>
          <w:szCs w:val="24"/>
        </w:rPr>
        <w:t>HiC</w:t>
      </w:r>
      <w:proofErr w:type="spellEnd"/>
      <w:r>
        <w:rPr>
          <w:rFonts w:ascii="Times New Roman" w:hAnsi="Times New Roman" w:cs="Times New Roman"/>
          <w:sz w:val="24"/>
          <w:szCs w:val="24"/>
        </w:rPr>
        <w:t xml:space="preserve"> Data</w:t>
      </w:r>
    </w:p>
    <w:p w:rsidR="00010BAB" w:rsidRDefault="00010BAB" w:rsidP="000359B0">
      <w:pPr>
        <w:pStyle w:val="ListParagraph"/>
        <w:spacing w:before="100" w:beforeAutospacing="1"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7651" cy="20832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091" cy="2093558"/>
                    </a:xfrm>
                    <a:prstGeom prst="rect">
                      <a:avLst/>
                    </a:prstGeom>
                    <a:noFill/>
                    <a:ln>
                      <a:noFill/>
                    </a:ln>
                  </pic:spPr>
                </pic:pic>
              </a:graphicData>
            </a:graphic>
          </wp:inline>
        </w:drawing>
      </w:r>
    </w:p>
    <w:p w:rsidR="00010BAB" w:rsidRDefault="00010BAB" w:rsidP="000359B0">
      <w:pPr>
        <w:pStyle w:val="ListParagraph"/>
        <w:spacing w:before="100" w:beforeAutospacing="1" w:after="0" w:line="360" w:lineRule="auto"/>
        <w:ind w:left="1080"/>
        <w:jc w:val="center"/>
        <w:rPr>
          <w:rFonts w:ascii="Times New Roman" w:hAnsi="Times New Roman" w:cs="Times New Roman"/>
          <w:sz w:val="24"/>
          <w:szCs w:val="24"/>
        </w:rPr>
      </w:pPr>
    </w:p>
    <w:p w:rsidR="00010BAB" w:rsidRDefault="00010BAB" w:rsidP="000359B0">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D21897">
        <w:rPr>
          <w:rFonts w:ascii="Times New Roman" w:hAnsi="Times New Roman" w:cs="Times New Roman"/>
          <w:b/>
          <w:sz w:val="24"/>
          <w:szCs w:val="24"/>
        </w:rPr>
        <w:t xml:space="preserve">3D model reconstruction by </w:t>
      </w:r>
      <w:proofErr w:type="spellStart"/>
      <w:r w:rsidRPr="00D21897">
        <w:rPr>
          <w:rFonts w:ascii="Times New Roman" w:hAnsi="Times New Roman" w:cs="Times New Roman"/>
          <w:b/>
          <w:sz w:val="24"/>
          <w:szCs w:val="24"/>
        </w:rPr>
        <w:t>LorDG</w:t>
      </w:r>
      <w:proofErr w:type="spellEnd"/>
    </w:p>
    <w:p w:rsidR="00D21897" w:rsidRDefault="00D21897"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C0074B">
        <w:rPr>
          <w:rFonts w:ascii="Times New Roman" w:hAnsi="Times New Roman" w:cs="Times New Roman"/>
          <w:sz w:val="24"/>
          <w:szCs w:val="24"/>
        </w:rPr>
        <w:t xml:space="preserve">Purpose: </w:t>
      </w:r>
      <w:r w:rsidR="00C0074B">
        <w:rPr>
          <w:rFonts w:ascii="Times New Roman" w:hAnsi="Times New Roman" w:cs="Times New Roman"/>
          <w:sz w:val="24"/>
          <w:szCs w:val="24"/>
        </w:rPr>
        <w:t>to build 3D chromosomes and genome models</w:t>
      </w:r>
    </w:p>
    <w:p w:rsidR="00C0074B" w:rsidRDefault="00C0074B"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lastRenderedPageBreak/>
        <w:t>Input: a contact matrix in sparse matrix format</w:t>
      </w:r>
    </w:p>
    <w:p w:rsidR="002C6306" w:rsidRDefault="002C6306"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 xml:space="preserve">Output: 3D models </w:t>
      </w:r>
      <w:proofErr w:type="gramStart"/>
      <w:r>
        <w:rPr>
          <w:rFonts w:ascii="Times New Roman" w:hAnsi="Times New Roman" w:cs="Times New Roman"/>
          <w:sz w:val="24"/>
          <w:szCs w:val="24"/>
        </w:rPr>
        <w:t>in .</w:t>
      </w:r>
      <w:proofErr w:type="spellStart"/>
      <w:r>
        <w:rPr>
          <w:rFonts w:ascii="Times New Roman" w:hAnsi="Times New Roman" w:cs="Times New Roman"/>
          <w:sz w:val="24"/>
          <w:szCs w:val="24"/>
        </w:rPr>
        <w:t>gss</w:t>
      </w:r>
      <w:proofErr w:type="spellEnd"/>
      <w:proofErr w:type="gramEnd"/>
      <w:r>
        <w:rPr>
          <w:rFonts w:ascii="Times New Roman" w:hAnsi="Times New Roman" w:cs="Times New Roman"/>
          <w:sz w:val="24"/>
          <w:szCs w:val="24"/>
        </w:rPr>
        <w:t xml:space="preserve"> format file</w:t>
      </w:r>
    </w:p>
    <w:p w:rsidR="00117F8A" w:rsidRPr="00523F0B" w:rsidRDefault="00117F8A" w:rsidP="000359B0">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523F0B">
        <w:rPr>
          <w:rFonts w:ascii="Times New Roman" w:hAnsi="Times New Roman" w:cs="Times New Roman"/>
          <w:sz w:val="24"/>
          <w:szCs w:val="24"/>
        </w:rPr>
        <w:t xml:space="preserve">Running: invoke the function from the menu toolbar: 3D-Functions/LorDG-3D </w:t>
      </w:r>
      <w:proofErr w:type="spellStart"/>
      <w:r w:rsidRPr="00523F0B">
        <w:rPr>
          <w:rFonts w:ascii="Times New Roman" w:hAnsi="Times New Roman" w:cs="Times New Roman"/>
          <w:sz w:val="24"/>
          <w:szCs w:val="24"/>
        </w:rPr>
        <w:t>Modeller</w:t>
      </w:r>
      <w:proofErr w:type="spellEnd"/>
    </w:p>
    <w:p w:rsidR="0064650B" w:rsidRDefault="0064650B" w:rsidP="000359B0">
      <w:pPr>
        <w:pStyle w:val="ListParagraph"/>
        <w:spacing w:before="100" w:beforeAutospacing="1" w:after="0" w:line="360" w:lineRule="auto"/>
        <w:ind w:left="1080"/>
        <w:rPr>
          <w:rFonts w:ascii="Times New Roman" w:hAnsi="Times New Roman" w:cs="Times New Roman"/>
          <w:sz w:val="24"/>
          <w:szCs w:val="24"/>
        </w:rPr>
      </w:pPr>
    </w:p>
    <w:p w:rsidR="0064650B" w:rsidRDefault="00523F0B" w:rsidP="000359B0">
      <w:pPr>
        <w:pStyle w:val="ListParagraph"/>
        <w:spacing w:before="100" w:beforeAutospacing="1"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1513" cy="286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966" cy="2870749"/>
                    </a:xfrm>
                    <a:prstGeom prst="rect">
                      <a:avLst/>
                    </a:prstGeom>
                    <a:noFill/>
                    <a:ln>
                      <a:noFill/>
                    </a:ln>
                  </pic:spPr>
                </pic:pic>
              </a:graphicData>
            </a:graphic>
          </wp:inline>
        </w:drawing>
      </w:r>
    </w:p>
    <w:p w:rsidR="00967435" w:rsidRDefault="00967435" w:rsidP="000359B0">
      <w:pPr>
        <w:pStyle w:val="ListParagraph"/>
        <w:spacing w:before="100" w:beforeAutospacing="1" w:after="0" w:line="360" w:lineRule="auto"/>
        <w:ind w:left="1080"/>
        <w:rPr>
          <w:rFonts w:ascii="Times New Roman" w:hAnsi="Times New Roman" w:cs="Times New Roman"/>
          <w:sz w:val="24"/>
          <w:szCs w:val="24"/>
        </w:rPr>
      </w:pPr>
    </w:p>
    <w:p w:rsidR="00967435" w:rsidRPr="00B635B7" w:rsidRDefault="00A564D5" w:rsidP="00D66E45">
      <w:pPr>
        <w:pStyle w:val="ListParagraph"/>
        <w:numPr>
          <w:ilvl w:val="0"/>
          <w:numId w:val="8"/>
        </w:numPr>
        <w:spacing w:before="100" w:beforeAutospacing="1" w:after="0" w:line="360" w:lineRule="auto"/>
        <w:rPr>
          <w:rFonts w:ascii="Times New Roman" w:hAnsi="Times New Roman" w:cs="Times New Roman"/>
          <w:sz w:val="24"/>
          <w:szCs w:val="24"/>
        </w:rPr>
      </w:pPr>
      <w:r w:rsidRPr="00B635B7">
        <w:rPr>
          <w:rFonts w:ascii="Times New Roman" w:hAnsi="Times New Roman" w:cs="Times New Roman"/>
          <w:sz w:val="24"/>
          <w:szCs w:val="24"/>
        </w:rPr>
        <w:t>Conversion Factor</w:t>
      </w:r>
      <w:r w:rsidR="00D66CD1" w:rsidRPr="00B635B7">
        <w:rPr>
          <w:rFonts w:ascii="Times New Roman" w:hAnsi="Times New Roman" w:cs="Times New Roman"/>
          <w:sz w:val="24"/>
          <w:szCs w:val="24"/>
        </w:rPr>
        <w:t xml:space="preserve"> (default: 1.0</w:t>
      </w:r>
      <w:proofErr w:type="gramStart"/>
      <w:r w:rsidR="00D66CD1" w:rsidRPr="00B635B7">
        <w:rPr>
          <w:rFonts w:ascii="Times New Roman" w:hAnsi="Times New Roman" w:cs="Times New Roman"/>
          <w:sz w:val="24"/>
          <w:szCs w:val="24"/>
        </w:rPr>
        <w:t xml:space="preserve">) </w:t>
      </w:r>
      <w:r w:rsidRPr="00B635B7">
        <w:rPr>
          <w:rFonts w:ascii="Times New Roman" w:hAnsi="Times New Roman" w:cs="Times New Roman"/>
          <w:sz w:val="24"/>
          <w:szCs w:val="24"/>
        </w:rPr>
        <w:t>:</w:t>
      </w:r>
      <w:proofErr w:type="gramEnd"/>
      <w:r w:rsidRPr="00B635B7">
        <w:rPr>
          <w:rFonts w:ascii="Times New Roman" w:hAnsi="Times New Roman" w:cs="Times New Roman"/>
          <w:sz w:val="24"/>
          <w:szCs w:val="24"/>
        </w:rPr>
        <w:t xml:space="preserve"> </w:t>
      </w:r>
      <m:oMath>
        <m:r>
          <w:rPr>
            <w:rFonts w:ascii="Cambria Math" w:hAnsi="Cambria Math" w:cs="Times New Roman"/>
            <w:sz w:val="24"/>
            <w:szCs w:val="24"/>
          </w:rPr>
          <m:t>α</m:t>
        </m:r>
      </m:oMath>
      <w:r w:rsidR="003A50B2" w:rsidRPr="00B635B7">
        <w:rPr>
          <w:rFonts w:ascii="Times New Roman" w:hAnsi="Times New Roman" w:cs="Times New Roman"/>
          <w:sz w:val="24"/>
          <w:szCs w:val="24"/>
        </w:rPr>
        <w:t xml:space="preserve"> in the formula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ij</m:t>
                </m:r>
              </m:sub>
              <m:sup>
                <m:r>
                  <w:rPr>
                    <w:rFonts w:ascii="Cambria Math" w:hAnsi="Cambria Math" w:cs="Times New Roman"/>
                    <w:sz w:val="24"/>
                    <w:szCs w:val="24"/>
                  </w:rPr>
                  <m:t>α</m:t>
                </m:r>
              </m:sup>
            </m:sSubSup>
          </m:den>
        </m:f>
      </m:oMath>
      <w:r w:rsidR="00B248B2" w:rsidRPr="00B635B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oMath>
      <w:r w:rsidR="00B248B2" w:rsidRPr="00B635B7">
        <w:rPr>
          <w:rFonts w:ascii="Times New Roman" w:eastAsiaTheme="minorEastAsia" w:hAnsi="Times New Roman" w:cs="Times New Roman"/>
          <w:sz w:val="24"/>
          <w:szCs w:val="24"/>
        </w:rPr>
        <w:t xml:space="preserve"> is interaction frequency between </w:t>
      </w:r>
      <m:oMath>
        <m:r>
          <w:rPr>
            <w:rFonts w:ascii="Cambria Math" w:eastAsiaTheme="minorEastAsia" w:hAnsi="Cambria Math" w:cs="Times New Roman"/>
            <w:sz w:val="24"/>
            <w:szCs w:val="24"/>
          </w:rPr>
          <m:t>i and j</m:t>
        </m:r>
      </m:oMath>
      <w:r w:rsidR="00B248B2" w:rsidRPr="00B635B7">
        <w:rPr>
          <w:rFonts w:ascii="Times New Roman" w:eastAsiaTheme="minorEastAsia" w:hAnsi="Times New Roman" w:cs="Times New Roman"/>
          <w:sz w:val="24"/>
          <w:szCs w:val="24"/>
        </w:rPr>
        <w:t>.</w:t>
      </w:r>
      <w:r w:rsidR="00947C8E" w:rsidRPr="00B635B7">
        <w:rPr>
          <w:rFonts w:ascii="Times New Roman" w:eastAsiaTheme="minorEastAsia" w:hAnsi="Times New Roman" w:cs="Times New Roman"/>
          <w:sz w:val="24"/>
          <w:szCs w:val="24"/>
        </w:rPr>
        <w:t xml:space="preserve"> When the field is left blank, the program will search for the best value in the range [0.1-3.0] with a step size of 0.1</w:t>
      </w:r>
      <w:r w:rsidR="0082676A" w:rsidRPr="00B635B7">
        <w:rPr>
          <w:rFonts w:ascii="Times New Roman" w:eastAsiaTheme="minorEastAsia" w:hAnsi="Times New Roman" w:cs="Times New Roman"/>
          <w:sz w:val="24"/>
          <w:szCs w:val="24"/>
        </w:rPr>
        <w:t xml:space="preserve">. </w:t>
      </w:r>
      <w:r w:rsidR="00701E4A" w:rsidRPr="00B635B7">
        <w:rPr>
          <w:rFonts w:ascii="Times New Roman" w:eastAsiaTheme="minorEastAsia" w:hAnsi="Times New Roman" w:cs="Times New Roman"/>
          <w:sz w:val="24"/>
          <w:szCs w:val="24"/>
        </w:rPr>
        <w:t>Users can also specify a range to search</w:t>
      </w:r>
      <w:r w:rsidR="00B635B7" w:rsidRPr="00B635B7">
        <w:rPr>
          <w:rFonts w:ascii="Times New Roman" w:eastAsiaTheme="minorEastAsia" w:hAnsi="Times New Roman" w:cs="Times New Roman"/>
          <w:sz w:val="24"/>
          <w:szCs w:val="24"/>
        </w:rPr>
        <w:t xml:space="preserve"> by put 2 numbers separated by a hyphen (e.g. 0.5-1.0). </w:t>
      </w:r>
      <w:r w:rsidR="00182221" w:rsidRPr="00B635B7">
        <w:rPr>
          <w:rFonts w:ascii="Times New Roman" w:eastAsiaTheme="minorEastAsia" w:hAnsi="Times New Roman" w:cs="Times New Roman"/>
          <w:sz w:val="24"/>
          <w:szCs w:val="24"/>
        </w:rPr>
        <w:t>During the searching, the right-top corner of the main screen displays information about the current value being tested.</w:t>
      </w:r>
    </w:p>
    <w:p w:rsidR="00B635B7" w:rsidRPr="00B635B7" w:rsidRDefault="00B635B7" w:rsidP="00B635B7">
      <w:pPr>
        <w:pStyle w:val="ListParagraph"/>
        <w:spacing w:before="100" w:beforeAutospacing="1" w:after="0" w:line="360" w:lineRule="auto"/>
        <w:ind w:left="1800"/>
        <w:rPr>
          <w:rFonts w:ascii="Times New Roman" w:hAnsi="Times New Roman" w:cs="Times New Roman"/>
          <w:sz w:val="24"/>
          <w:szCs w:val="24"/>
        </w:rPr>
      </w:pPr>
    </w:p>
    <w:p w:rsidR="006F2A0C" w:rsidRDefault="00072EA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Initial Learning Rate</w:t>
      </w:r>
      <w:r w:rsidR="00A438B0">
        <w:rPr>
          <w:rFonts w:ascii="Times New Roman" w:hAnsi="Times New Roman" w:cs="Times New Roman"/>
          <w:sz w:val="24"/>
          <w:szCs w:val="24"/>
        </w:rPr>
        <w:t xml:space="preserve"> (default: 1.0)</w:t>
      </w:r>
      <w:r>
        <w:rPr>
          <w:rFonts w:ascii="Times New Roman" w:hAnsi="Times New Roman" w:cs="Times New Roman"/>
          <w:sz w:val="24"/>
          <w:szCs w:val="24"/>
        </w:rPr>
        <w:t>:</w:t>
      </w:r>
      <w:r w:rsidR="00E60C04">
        <w:rPr>
          <w:rFonts w:ascii="Times New Roman" w:hAnsi="Times New Roman" w:cs="Times New Roman"/>
          <w:sz w:val="24"/>
          <w:szCs w:val="24"/>
        </w:rPr>
        <w:t xml:space="preserve"> higher learning rate can speed up the reconstruction process but can cause the process to fail as well. </w:t>
      </w:r>
    </w:p>
    <w:p w:rsidR="00072EA2" w:rsidRDefault="00072EA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30E69">
        <w:rPr>
          <w:rFonts w:ascii="Times New Roman" w:hAnsi="Times New Roman" w:cs="Times New Roman"/>
          <w:sz w:val="24"/>
          <w:szCs w:val="24"/>
        </w:rPr>
        <w:t>Max number of Iteration: maximum number of iterations for the optimization</w:t>
      </w:r>
      <w:r w:rsidR="007F7B98">
        <w:rPr>
          <w:rFonts w:ascii="Times New Roman" w:hAnsi="Times New Roman" w:cs="Times New Roman"/>
          <w:sz w:val="24"/>
          <w:szCs w:val="24"/>
        </w:rPr>
        <w:t>.</w:t>
      </w:r>
    </w:p>
    <w:p w:rsidR="00283A1E" w:rsidRDefault="00283A1E"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Chromosome: </w:t>
      </w:r>
      <w:r w:rsidR="00AD7511">
        <w:rPr>
          <w:rFonts w:ascii="Times New Roman" w:hAnsi="Times New Roman" w:cs="Times New Roman"/>
          <w:sz w:val="24"/>
          <w:szCs w:val="24"/>
        </w:rPr>
        <w:t>chromosome name of the contact matrix in the input</w:t>
      </w:r>
      <w:r w:rsidR="00683041">
        <w:rPr>
          <w:rFonts w:ascii="Times New Roman" w:hAnsi="Times New Roman" w:cs="Times New Roman"/>
          <w:sz w:val="24"/>
          <w:szCs w:val="24"/>
        </w:rPr>
        <w:t>. If the input contains contact matrix of the whole genome, please put the list of chromosome names (separated by commas).</w:t>
      </w:r>
    </w:p>
    <w:p w:rsidR="00CE0914" w:rsidRDefault="00CE0914"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Genome ID: </w:t>
      </w:r>
      <w:r w:rsidR="00B84520">
        <w:rPr>
          <w:rFonts w:ascii="Times New Roman" w:hAnsi="Times New Roman" w:cs="Times New Roman"/>
          <w:sz w:val="24"/>
          <w:szCs w:val="24"/>
        </w:rPr>
        <w:t>genome version of the contact matrix in the input.</w:t>
      </w:r>
    </w:p>
    <w:p w:rsidR="00E514DB" w:rsidRDefault="00E514DB"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Is Multiple-Chromosomes Structure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if the input contains both inter-and intra-chromosomal contacts data, this checkbox should be checked. </w:t>
      </w:r>
    </w:p>
    <w:p w:rsidR="00993AD6" w:rsidRDefault="00993AD6"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Length of Chromosomes: this field contains a list of lengths of chromosomes in increasing order</w:t>
      </w:r>
      <w:r w:rsidR="00996F01">
        <w:rPr>
          <w:rFonts w:ascii="Times New Roman" w:hAnsi="Times New Roman" w:cs="Times New Roman"/>
          <w:sz w:val="24"/>
          <w:szCs w:val="24"/>
        </w:rPr>
        <w:t xml:space="preserve"> of chromosome names and separated by commas, </w:t>
      </w:r>
      <w:r>
        <w:rPr>
          <w:rFonts w:ascii="Times New Roman" w:hAnsi="Times New Roman" w:cs="Times New Roman"/>
          <w:sz w:val="24"/>
          <w:szCs w:val="24"/>
        </w:rPr>
        <w:t>if “Is Multiple-Chromosomes Structure” is checked</w:t>
      </w:r>
      <w:r w:rsidR="00996F01">
        <w:rPr>
          <w:rFonts w:ascii="Times New Roman" w:hAnsi="Times New Roman" w:cs="Times New Roman"/>
          <w:sz w:val="24"/>
          <w:szCs w:val="24"/>
        </w:rPr>
        <w:t xml:space="preserve">. </w:t>
      </w:r>
      <w:r w:rsidR="004C3D21">
        <w:rPr>
          <w:rFonts w:ascii="Times New Roman" w:hAnsi="Times New Roman" w:cs="Times New Roman"/>
          <w:sz w:val="24"/>
          <w:szCs w:val="24"/>
        </w:rPr>
        <w:t>Please note that these lengths should not contain omitted regions (e.g. centromeres)</w:t>
      </w:r>
      <w:r w:rsidR="00580D4F">
        <w:rPr>
          <w:rFonts w:ascii="Times New Roman" w:hAnsi="Times New Roman" w:cs="Times New Roman"/>
          <w:sz w:val="24"/>
          <w:szCs w:val="24"/>
        </w:rPr>
        <w:t xml:space="preserve"> </w:t>
      </w:r>
      <w:r w:rsidR="00580D4F">
        <w:rPr>
          <w:rFonts w:ascii="Times New Roman" w:hAnsi="Times New Roman" w:cs="Times New Roman"/>
          <w:sz w:val="24"/>
          <w:szCs w:val="24"/>
        </w:rPr>
        <w:t>in the input</w:t>
      </w:r>
      <w:r w:rsidR="004C3D21">
        <w:rPr>
          <w:rFonts w:ascii="Times New Roman" w:hAnsi="Times New Roman" w:cs="Times New Roman"/>
          <w:sz w:val="24"/>
          <w:szCs w:val="24"/>
        </w:rPr>
        <w:t xml:space="preserve"> of chromosomes. </w:t>
      </w:r>
    </w:p>
    <w:p w:rsidR="00DD7992" w:rsidRDefault="00DD7992"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Run: to start the reconstruction process.</w:t>
      </w:r>
      <w:r w:rsidR="00C76895">
        <w:rPr>
          <w:rFonts w:ascii="Times New Roman" w:hAnsi="Times New Roman" w:cs="Times New Roman"/>
          <w:sz w:val="24"/>
          <w:szCs w:val="24"/>
        </w:rPr>
        <w:t xml:space="preserve"> The main screen displays how models are </w:t>
      </w:r>
      <w:r w:rsidR="002B5060">
        <w:rPr>
          <w:rFonts w:ascii="Times New Roman" w:hAnsi="Times New Roman" w:cs="Times New Roman"/>
          <w:sz w:val="24"/>
          <w:szCs w:val="24"/>
        </w:rPr>
        <w:t>being formed</w:t>
      </w:r>
      <w:r w:rsidR="00C76895">
        <w:rPr>
          <w:rFonts w:ascii="Times New Roman" w:hAnsi="Times New Roman" w:cs="Times New Roman"/>
          <w:sz w:val="24"/>
          <w:szCs w:val="24"/>
        </w:rPr>
        <w:t xml:space="preserve"> from initially random mo</w:t>
      </w:r>
      <w:r w:rsidR="00E94D6F">
        <w:rPr>
          <w:rFonts w:ascii="Times New Roman" w:hAnsi="Times New Roman" w:cs="Times New Roman"/>
          <w:sz w:val="24"/>
          <w:szCs w:val="24"/>
        </w:rPr>
        <w:t>dels.</w:t>
      </w:r>
      <w:r>
        <w:rPr>
          <w:rFonts w:ascii="Times New Roman" w:hAnsi="Times New Roman" w:cs="Times New Roman"/>
          <w:sz w:val="24"/>
          <w:szCs w:val="24"/>
        </w:rPr>
        <w:t xml:space="preserve"> The information about the reconstruction is displayed in the </w:t>
      </w:r>
      <w:r w:rsidR="00B84B8D">
        <w:rPr>
          <w:rFonts w:ascii="Times New Roman" w:hAnsi="Times New Roman" w:cs="Times New Roman"/>
          <w:sz w:val="24"/>
          <w:szCs w:val="24"/>
        </w:rPr>
        <w:t>top-</w:t>
      </w:r>
      <w:r>
        <w:rPr>
          <w:rFonts w:ascii="Times New Roman" w:hAnsi="Times New Roman" w:cs="Times New Roman"/>
          <w:sz w:val="24"/>
          <w:szCs w:val="24"/>
        </w:rPr>
        <w:t xml:space="preserve">right corner of the main screen. The conversion factor is being used to build model and the current value of the objective function (higher is better). </w:t>
      </w:r>
      <w:r w:rsidR="00D3288B">
        <w:rPr>
          <w:rFonts w:ascii="Times New Roman" w:hAnsi="Times New Roman" w:cs="Times New Roman"/>
          <w:sz w:val="24"/>
          <w:szCs w:val="24"/>
        </w:rPr>
        <w:t xml:space="preserve">After the reconstruction is finished, the score of the model is displayed in the </w:t>
      </w:r>
      <w:r w:rsidR="00B84B8D">
        <w:rPr>
          <w:rFonts w:ascii="Times New Roman" w:hAnsi="Times New Roman" w:cs="Times New Roman"/>
          <w:sz w:val="24"/>
          <w:szCs w:val="24"/>
        </w:rPr>
        <w:t>top-</w:t>
      </w:r>
      <w:r w:rsidR="00D3288B">
        <w:rPr>
          <w:rFonts w:ascii="Times New Roman" w:hAnsi="Times New Roman" w:cs="Times New Roman"/>
          <w:sz w:val="24"/>
          <w:szCs w:val="24"/>
        </w:rPr>
        <w:t>right corner of the main screen (the lower the value is, the better the mode</w:t>
      </w:r>
      <w:r w:rsidR="00E52C0B">
        <w:rPr>
          <w:rFonts w:ascii="Times New Roman" w:hAnsi="Times New Roman" w:cs="Times New Roman"/>
          <w:sz w:val="24"/>
          <w:szCs w:val="24"/>
        </w:rPr>
        <w:t>l</w:t>
      </w:r>
      <w:r w:rsidR="00D3288B">
        <w:rPr>
          <w:rFonts w:ascii="Times New Roman" w:hAnsi="Times New Roman" w:cs="Times New Roman"/>
          <w:sz w:val="24"/>
          <w:szCs w:val="24"/>
        </w:rPr>
        <w:t xml:space="preserve"> is).</w:t>
      </w:r>
    </w:p>
    <w:p w:rsidR="00A165AF" w:rsidRDefault="00A165AF" w:rsidP="000359B0">
      <w:pPr>
        <w:pStyle w:val="ListParagraph"/>
        <w:numPr>
          <w:ilvl w:val="0"/>
          <w:numId w:val="8"/>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 xml:space="preserve">Stop: </w:t>
      </w:r>
      <w:r w:rsidR="00182221">
        <w:rPr>
          <w:rFonts w:ascii="Times New Roman" w:hAnsi="Times New Roman" w:cs="Times New Roman"/>
          <w:sz w:val="24"/>
          <w:szCs w:val="24"/>
        </w:rPr>
        <w:t>during the reconstruction, if this button is pressed, the program will stop and output the currently best structure. If the program is searching for the best conversion factor, it will stop the searching and use</w:t>
      </w:r>
      <w:r w:rsidR="002A07F3">
        <w:rPr>
          <w:rFonts w:ascii="Times New Roman" w:hAnsi="Times New Roman" w:cs="Times New Roman"/>
          <w:sz w:val="24"/>
          <w:szCs w:val="24"/>
        </w:rPr>
        <w:t xml:space="preserve"> the </w:t>
      </w:r>
      <w:r w:rsidR="00D3288B">
        <w:rPr>
          <w:rFonts w:ascii="Times New Roman" w:hAnsi="Times New Roman" w:cs="Times New Roman"/>
          <w:sz w:val="24"/>
          <w:szCs w:val="24"/>
        </w:rPr>
        <w:t>best-found</w:t>
      </w:r>
      <w:r w:rsidR="002A07F3">
        <w:rPr>
          <w:rFonts w:ascii="Times New Roman" w:hAnsi="Times New Roman" w:cs="Times New Roman"/>
          <w:sz w:val="24"/>
          <w:szCs w:val="24"/>
        </w:rPr>
        <w:t xml:space="preserve"> conversion factor to build models. </w:t>
      </w:r>
    </w:p>
    <w:p w:rsidR="00C6787F" w:rsidRDefault="00C6787F" w:rsidP="00C6787F">
      <w:pPr>
        <w:spacing w:before="100" w:beforeAutospacing="1" w:after="0" w:line="360" w:lineRule="auto"/>
        <w:rPr>
          <w:rFonts w:ascii="Times New Roman" w:hAnsi="Times New Roman" w:cs="Times New Roman"/>
          <w:sz w:val="24"/>
          <w:szCs w:val="24"/>
        </w:rPr>
      </w:pPr>
    </w:p>
    <w:p w:rsidR="00C6787F" w:rsidRDefault="00C6787F" w:rsidP="006B185D">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6B185D">
        <w:rPr>
          <w:rFonts w:ascii="Times New Roman" w:hAnsi="Times New Roman" w:cs="Times New Roman"/>
          <w:b/>
          <w:sz w:val="24"/>
          <w:szCs w:val="24"/>
        </w:rPr>
        <w:t>Chromatin loop identification</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Purpose: to identify chromatin loop in 3D models</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Input: a 3D model</w:t>
      </w:r>
    </w:p>
    <w:p w:rsidR="007E7DE7" w:rsidRPr="001720B7" w:rsidRDefault="007E7DE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Output: a list of chromatin loops in a bed format file and highlighted in the 3D model</w:t>
      </w:r>
    </w:p>
    <w:p w:rsidR="001720B7" w:rsidRDefault="001720B7" w:rsidP="001720B7">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720B7">
        <w:rPr>
          <w:rFonts w:ascii="Times New Roman" w:hAnsi="Times New Roman" w:cs="Times New Roman"/>
          <w:sz w:val="24"/>
          <w:szCs w:val="24"/>
        </w:rPr>
        <w:t xml:space="preserve">Running: </w:t>
      </w:r>
      <w:r w:rsidR="00822408">
        <w:rPr>
          <w:rFonts w:ascii="Times New Roman" w:hAnsi="Times New Roman" w:cs="Times New Roman"/>
          <w:sz w:val="24"/>
          <w:szCs w:val="24"/>
        </w:rPr>
        <w:t>invoke the function from</w:t>
      </w:r>
      <w:r w:rsidR="00E70ADC">
        <w:rPr>
          <w:rFonts w:ascii="Times New Roman" w:hAnsi="Times New Roman" w:cs="Times New Roman"/>
          <w:sz w:val="24"/>
          <w:szCs w:val="24"/>
        </w:rPr>
        <w:t xml:space="preserve"> the menu toolbar</w:t>
      </w:r>
      <w:r w:rsidR="00822408">
        <w:rPr>
          <w:rFonts w:ascii="Times New Roman" w:hAnsi="Times New Roman" w:cs="Times New Roman"/>
          <w:sz w:val="24"/>
          <w:szCs w:val="24"/>
        </w:rPr>
        <w:t>: 3D-Functions/Loop Detection</w:t>
      </w:r>
    </w:p>
    <w:p w:rsidR="005A2362" w:rsidRDefault="005A2362" w:rsidP="00BD08B1">
      <w:pPr>
        <w:pStyle w:val="ListParagraph"/>
        <w:keepNext/>
        <w:spacing w:before="100" w:beforeAutospacing="1" w:after="0" w:line="360" w:lineRule="auto"/>
        <w:ind w:left="1080"/>
        <w:jc w:val="center"/>
      </w:pPr>
      <w:r>
        <w:rPr>
          <w:rFonts w:ascii="Times New Roman" w:hAnsi="Times New Roman" w:cs="Times New Roman"/>
          <w:noProof/>
          <w:sz w:val="24"/>
          <w:szCs w:val="24"/>
        </w:rPr>
        <w:lastRenderedPageBreak/>
        <w:drawing>
          <wp:inline distT="0" distB="0" distL="0" distR="0">
            <wp:extent cx="4611757" cy="262581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6705" cy="2628637"/>
                    </a:xfrm>
                    <a:prstGeom prst="rect">
                      <a:avLst/>
                    </a:prstGeom>
                    <a:noFill/>
                    <a:ln>
                      <a:noFill/>
                    </a:ln>
                  </pic:spPr>
                </pic:pic>
              </a:graphicData>
            </a:graphic>
          </wp:inline>
        </w:drawing>
      </w:r>
    </w:p>
    <w:p w:rsidR="005A2362" w:rsidRDefault="005A2362" w:rsidP="005A2362">
      <w:pPr>
        <w:pStyle w:val="Caption"/>
        <w:jc w:val="center"/>
        <w:rPr>
          <w:i w:val="0"/>
          <w:color w:val="auto"/>
          <w:sz w:val="24"/>
        </w:rPr>
      </w:pPr>
      <w:r w:rsidRPr="005A2362">
        <w:rPr>
          <w:i w:val="0"/>
          <w:color w:val="auto"/>
          <w:sz w:val="24"/>
        </w:rPr>
        <w:t xml:space="preserve">Figure </w:t>
      </w:r>
      <w:r w:rsidRPr="005A2362">
        <w:rPr>
          <w:i w:val="0"/>
          <w:color w:val="auto"/>
          <w:sz w:val="24"/>
        </w:rPr>
        <w:fldChar w:fldCharType="begin"/>
      </w:r>
      <w:r w:rsidRPr="005A2362">
        <w:rPr>
          <w:i w:val="0"/>
          <w:color w:val="auto"/>
          <w:sz w:val="24"/>
        </w:rPr>
        <w:instrText xml:space="preserve"> SEQ Figure \* ARABIC </w:instrText>
      </w:r>
      <w:r w:rsidRPr="005A2362">
        <w:rPr>
          <w:i w:val="0"/>
          <w:color w:val="auto"/>
          <w:sz w:val="24"/>
        </w:rPr>
        <w:fldChar w:fldCharType="separate"/>
      </w:r>
      <w:r w:rsidR="007C026D">
        <w:rPr>
          <w:i w:val="0"/>
          <w:noProof/>
          <w:color w:val="auto"/>
          <w:sz w:val="24"/>
        </w:rPr>
        <w:t>3</w:t>
      </w:r>
      <w:r w:rsidRPr="005A2362">
        <w:rPr>
          <w:i w:val="0"/>
          <w:color w:val="auto"/>
          <w:sz w:val="24"/>
        </w:rPr>
        <w:fldChar w:fldCharType="end"/>
      </w:r>
      <w:r w:rsidRPr="005A2362">
        <w:rPr>
          <w:i w:val="0"/>
          <w:color w:val="auto"/>
          <w:sz w:val="24"/>
        </w:rPr>
        <w:t xml:space="preserve"> Chromatin loops</w:t>
      </w:r>
    </w:p>
    <w:p w:rsidR="005A2362" w:rsidRPr="005A2362" w:rsidRDefault="005A2362" w:rsidP="00E6780D">
      <w:pPr>
        <w:ind w:left="720"/>
        <w:rPr>
          <w:rFonts w:ascii="Times New Roman" w:hAnsi="Times New Roman" w:cs="Times New Roman"/>
        </w:rPr>
      </w:pPr>
      <w:r w:rsidRPr="005A2362">
        <w:rPr>
          <w:rFonts w:ascii="Times New Roman" w:hAnsi="Times New Roman" w:cs="Times New Roman"/>
          <w:sz w:val="24"/>
        </w:rPr>
        <w:t xml:space="preserve">The function </w:t>
      </w:r>
      <w:r w:rsidR="00065D20">
        <w:rPr>
          <w:rFonts w:ascii="Times New Roman" w:hAnsi="Times New Roman" w:cs="Times New Roman"/>
          <w:sz w:val="24"/>
        </w:rPr>
        <w:t xml:space="preserve">identifies chromatin loops and highlights them in the 3D model. </w:t>
      </w:r>
      <w:r w:rsidR="008B35D4">
        <w:rPr>
          <w:rFonts w:ascii="Times New Roman" w:hAnsi="Times New Roman" w:cs="Times New Roman"/>
          <w:sz w:val="24"/>
        </w:rPr>
        <w:t>The loops can also be outputted into a bed format file specified in the Output File field.</w:t>
      </w:r>
      <w:r w:rsidR="00BD08B1">
        <w:rPr>
          <w:rFonts w:ascii="Times New Roman" w:hAnsi="Times New Roman" w:cs="Times New Roman"/>
          <w:sz w:val="24"/>
        </w:rPr>
        <w:t xml:space="preserve"> The top-right corner of the main screen displays the number of chromatin loops identified.</w:t>
      </w:r>
    </w:p>
    <w:p w:rsidR="005A2362" w:rsidRDefault="006D6C7F" w:rsidP="006D6C7F">
      <w:pPr>
        <w:ind w:left="720"/>
      </w:pPr>
      <w:r w:rsidRPr="006D6C7F">
        <w:rPr>
          <w:rFonts w:ascii="Times New Roman" w:hAnsi="Times New Roman" w:cs="Times New Roman"/>
          <w:sz w:val="24"/>
        </w:rPr>
        <w:t xml:space="preserve">Loops are colored in spectrum (from blue to red). To highlight loops better, color the model by a single </w:t>
      </w:r>
      <w:proofErr w:type="gramStart"/>
      <w:r w:rsidRPr="006D6C7F">
        <w:rPr>
          <w:rFonts w:ascii="Times New Roman" w:hAnsi="Times New Roman" w:cs="Times New Roman"/>
          <w:sz w:val="24"/>
        </w:rPr>
        <w:t>color</w:t>
      </w:r>
      <w:r>
        <w:rPr>
          <w:rFonts w:ascii="Times New Roman" w:hAnsi="Times New Roman" w:cs="Times New Roman"/>
          <w:sz w:val="24"/>
        </w:rPr>
        <w:t>(</w:t>
      </w:r>
      <w:r w:rsidR="00B31E48">
        <w:rPr>
          <w:rFonts w:ascii="Times New Roman" w:hAnsi="Times New Roman" w:cs="Times New Roman"/>
          <w:sz w:val="24"/>
        </w:rPr>
        <w:t xml:space="preserve"> </w:t>
      </w:r>
      <w:r>
        <w:rPr>
          <w:rFonts w:ascii="Times New Roman" w:hAnsi="Times New Roman" w:cs="Times New Roman"/>
          <w:sz w:val="24"/>
        </w:rPr>
        <w:t>right</w:t>
      </w:r>
      <w:proofErr w:type="gramEnd"/>
      <w:r>
        <w:rPr>
          <w:rFonts w:ascii="Times New Roman" w:hAnsi="Times New Roman" w:cs="Times New Roman"/>
          <w:sz w:val="24"/>
        </w:rPr>
        <w:t xml:space="preserve">-click on the </w:t>
      </w:r>
      <w:r w:rsidR="00810B91">
        <w:rPr>
          <w:rFonts w:ascii="Times New Roman" w:hAnsi="Times New Roman" w:cs="Times New Roman"/>
          <w:sz w:val="24"/>
        </w:rPr>
        <w:t xml:space="preserve">main </w:t>
      </w:r>
      <w:r>
        <w:rPr>
          <w:rFonts w:ascii="Times New Roman" w:hAnsi="Times New Roman" w:cs="Times New Roman"/>
          <w:sz w:val="24"/>
        </w:rPr>
        <w:t xml:space="preserve">screen, choose color/structure/chain) </w:t>
      </w:r>
    </w:p>
    <w:p w:rsidR="006D6C7F" w:rsidRDefault="006D6C7F" w:rsidP="005A2362"/>
    <w:p w:rsidR="00BD08B1" w:rsidRDefault="00044C79" w:rsidP="0071702C">
      <w:pPr>
        <w:pStyle w:val="ListParagraph"/>
        <w:numPr>
          <w:ilvl w:val="0"/>
          <w:numId w:val="1"/>
        </w:numPr>
        <w:spacing w:before="100" w:beforeAutospacing="1" w:after="0" w:line="360" w:lineRule="auto"/>
        <w:outlineLvl w:val="0"/>
        <w:rPr>
          <w:rFonts w:ascii="Times New Roman" w:hAnsi="Times New Roman" w:cs="Times New Roman"/>
          <w:b/>
          <w:sz w:val="24"/>
          <w:szCs w:val="24"/>
        </w:rPr>
      </w:pPr>
      <w:r w:rsidRPr="0071702C">
        <w:rPr>
          <w:rFonts w:ascii="Times New Roman" w:hAnsi="Times New Roman" w:cs="Times New Roman"/>
          <w:b/>
          <w:sz w:val="24"/>
          <w:szCs w:val="24"/>
        </w:rPr>
        <w:t>Model annotation</w:t>
      </w:r>
    </w:p>
    <w:p w:rsidR="001C227D" w:rsidRDefault="001C227D"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sidRPr="001478F5">
        <w:rPr>
          <w:rFonts w:ascii="Times New Roman" w:hAnsi="Times New Roman" w:cs="Times New Roman"/>
          <w:sz w:val="24"/>
          <w:szCs w:val="24"/>
        </w:rPr>
        <w:t xml:space="preserve">Purpose: </w:t>
      </w:r>
      <w:r w:rsidR="001478F5">
        <w:rPr>
          <w:rFonts w:ascii="Times New Roman" w:hAnsi="Times New Roman" w:cs="Times New Roman"/>
          <w:sz w:val="24"/>
          <w:szCs w:val="24"/>
        </w:rPr>
        <w:t>annotate 3D models</w:t>
      </w:r>
      <w:r w:rsidR="00584FC8">
        <w:rPr>
          <w:rFonts w:ascii="Times New Roman" w:hAnsi="Times New Roman" w:cs="Times New Roman"/>
          <w:sz w:val="24"/>
          <w:szCs w:val="24"/>
        </w:rPr>
        <w:t xml:space="preserve"> with </w:t>
      </w:r>
      <w:r w:rsidR="004D0BC7">
        <w:rPr>
          <w:rFonts w:ascii="Times New Roman" w:hAnsi="Times New Roman" w:cs="Times New Roman"/>
          <w:sz w:val="24"/>
          <w:szCs w:val="24"/>
        </w:rPr>
        <w:t>genomic elements</w:t>
      </w:r>
    </w:p>
    <w:p w:rsidR="00D62790" w:rsidRDefault="00D62790"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Input: a 3D model and genomic elements in bed format files</w:t>
      </w:r>
    </w:p>
    <w:p w:rsidR="003467B9" w:rsidRDefault="003467B9"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Output: 3D model is annotated with data from bed format files</w:t>
      </w:r>
    </w:p>
    <w:p w:rsidR="003467B9" w:rsidRDefault="003467B9" w:rsidP="001478F5">
      <w:pPr>
        <w:pStyle w:val="ListParagraph"/>
        <w:numPr>
          <w:ilvl w:val="1"/>
          <w:numId w:val="1"/>
        </w:numPr>
        <w:spacing w:before="100" w:beforeAutospacing="1" w:after="0" w:line="360" w:lineRule="auto"/>
        <w:outlineLvl w:val="1"/>
        <w:rPr>
          <w:rFonts w:ascii="Times New Roman" w:hAnsi="Times New Roman" w:cs="Times New Roman"/>
          <w:sz w:val="24"/>
          <w:szCs w:val="24"/>
        </w:rPr>
      </w:pPr>
      <w:r>
        <w:rPr>
          <w:rFonts w:ascii="Times New Roman" w:hAnsi="Times New Roman" w:cs="Times New Roman"/>
          <w:sz w:val="24"/>
          <w:szCs w:val="24"/>
        </w:rPr>
        <w:t>Running: invoke the function from the menu toolbar: 3D-Functions/Model Annotation</w:t>
      </w:r>
    </w:p>
    <w:p w:rsidR="0031520D" w:rsidRDefault="00E5113A" w:rsidP="006D6C7F">
      <w:pPr>
        <w:pStyle w:val="ListParagraph"/>
        <w:keepNext/>
        <w:spacing w:before="100" w:beforeAutospacing="1" w:after="0" w:line="360" w:lineRule="auto"/>
        <w:ind w:left="1080"/>
      </w:pPr>
      <w:r>
        <w:rPr>
          <w:noProof/>
        </w:rPr>
        <w:lastRenderedPageBreak/>
        <w:drawing>
          <wp:inline distT="0" distB="0" distL="0" distR="0">
            <wp:extent cx="4461515" cy="39597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059" cy="3970883"/>
                    </a:xfrm>
                    <a:prstGeom prst="rect">
                      <a:avLst/>
                    </a:prstGeom>
                    <a:noFill/>
                    <a:ln>
                      <a:noFill/>
                    </a:ln>
                  </pic:spPr>
                </pic:pic>
              </a:graphicData>
            </a:graphic>
          </wp:inline>
        </w:drawing>
      </w:r>
    </w:p>
    <w:p w:rsidR="0031520D" w:rsidRDefault="0031520D" w:rsidP="0031520D">
      <w:pPr>
        <w:pStyle w:val="Caption"/>
        <w:jc w:val="center"/>
        <w:rPr>
          <w:rFonts w:ascii="Times New Roman" w:hAnsi="Times New Roman" w:cs="Times New Roman"/>
          <w:i w:val="0"/>
          <w:color w:val="auto"/>
          <w:sz w:val="24"/>
        </w:rPr>
      </w:pPr>
      <w:r w:rsidRPr="0031520D">
        <w:rPr>
          <w:rFonts w:ascii="Times New Roman" w:hAnsi="Times New Roman" w:cs="Times New Roman"/>
          <w:i w:val="0"/>
          <w:color w:val="auto"/>
          <w:sz w:val="24"/>
        </w:rPr>
        <w:t xml:space="preserve">Figure </w:t>
      </w:r>
      <w:r w:rsidRPr="0031520D">
        <w:rPr>
          <w:rFonts w:ascii="Times New Roman" w:hAnsi="Times New Roman" w:cs="Times New Roman"/>
          <w:i w:val="0"/>
          <w:color w:val="auto"/>
          <w:sz w:val="24"/>
        </w:rPr>
        <w:fldChar w:fldCharType="begin"/>
      </w:r>
      <w:r w:rsidRPr="0031520D">
        <w:rPr>
          <w:rFonts w:ascii="Times New Roman" w:hAnsi="Times New Roman" w:cs="Times New Roman"/>
          <w:i w:val="0"/>
          <w:color w:val="auto"/>
          <w:sz w:val="24"/>
        </w:rPr>
        <w:instrText xml:space="preserve"> SEQ Figure \* ARABIC </w:instrText>
      </w:r>
      <w:r w:rsidRPr="0031520D">
        <w:rPr>
          <w:rFonts w:ascii="Times New Roman" w:hAnsi="Times New Roman" w:cs="Times New Roman"/>
          <w:i w:val="0"/>
          <w:color w:val="auto"/>
          <w:sz w:val="24"/>
        </w:rPr>
        <w:fldChar w:fldCharType="separate"/>
      </w:r>
      <w:r w:rsidR="007C026D">
        <w:rPr>
          <w:rFonts w:ascii="Times New Roman" w:hAnsi="Times New Roman" w:cs="Times New Roman"/>
          <w:i w:val="0"/>
          <w:noProof/>
          <w:color w:val="auto"/>
          <w:sz w:val="24"/>
        </w:rPr>
        <w:t>4</w:t>
      </w:r>
      <w:r w:rsidRPr="0031520D">
        <w:rPr>
          <w:rFonts w:ascii="Times New Roman" w:hAnsi="Times New Roman" w:cs="Times New Roman"/>
          <w:i w:val="0"/>
          <w:color w:val="auto"/>
          <w:sz w:val="24"/>
        </w:rPr>
        <w:fldChar w:fldCharType="end"/>
      </w:r>
      <w:r w:rsidRPr="0031520D">
        <w:rPr>
          <w:rFonts w:ascii="Times New Roman" w:hAnsi="Times New Roman" w:cs="Times New Roman"/>
          <w:i w:val="0"/>
          <w:color w:val="auto"/>
          <w:sz w:val="24"/>
        </w:rPr>
        <w:t xml:space="preserve"> Fun</w:t>
      </w:r>
      <w:r>
        <w:rPr>
          <w:rFonts w:ascii="Times New Roman" w:hAnsi="Times New Roman" w:cs="Times New Roman"/>
          <w:i w:val="0"/>
          <w:color w:val="auto"/>
          <w:sz w:val="24"/>
        </w:rPr>
        <w:t>c</w:t>
      </w:r>
      <w:r w:rsidRPr="0031520D">
        <w:rPr>
          <w:rFonts w:ascii="Times New Roman" w:hAnsi="Times New Roman" w:cs="Times New Roman"/>
          <w:i w:val="0"/>
          <w:color w:val="auto"/>
          <w:sz w:val="24"/>
        </w:rPr>
        <w:t>tion to annotate 3D models</w:t>
      </w:r>
    </w:p>
    <w:p w:rsidR="006D6C7F" w:rsidRDefault="00B848CD" w:rsidP="00B848CD">
      <w:pPr>
        <w:ind w:left="720"/>
        <w:rPr>
          <w:rFonts w:ascii="Times New Roman" w:hAnsi="Times New Roman" w:cs="Times New Roman"/>
          <w:sz w:val="24"/>
        </w:rPr>
      </w:pPr>
      <w:r w:rsidRPr="00B848CD">
        <w:rPr>
          <w:rFonts w:ascii="Times New Roman" w:hAnsi="Times New Roman" w:cs="Times New Roman"/>
          <w:sz w:val="24"/>
        </w:rPr>
        <w:t>To better highlight track data, change the color of the model to a sing color (right-click on the main screen, Color/Structure/Reset)</w:t>
      </w:r>
      <w:r w:rsidR="00E5113A">
        <w:rPr>
          <w:rFonts w:ascii="Times New Roman" w:hAnsi="Times New Roman" w:cs="Times New Roman"/>
          <w:sz w:val="24"/>
        </w:rPr>
        <w:t>. The background can be changed to white to (Color/Background/White)</w:t>
      </w:r>
    </w:p>
    <w:p w:rsidR="007C026D" w:rsidRPr="00B848CD" w:rsidRDefault="007C026D" w:rsidP="00B848CD">
      <w:pPr>
        <w:ind w:left="720"/>
        <w:rPr>
          <w:rFonts w:ascii="Times New Roman" w:hAnsi="Times New Roman" w:cs="Times New Roman"/>
          <w:sz w:val="24"/>
        </w:rPr>
      </w:pPr>
      <w:r>
        <w:rPr>
          <w:rFonts w:ascii="Times New Roman" w:hAnsi="Times New Roman" w:cs="Times New Roman"/>
          <w:sz w:val="24"/>
        </w:rPr>
        <w:t xml:space="preserve">To get to </w:t>
      </w:r>
    </w:p>
    <w:p w:rsidR="00807F7C" w:rsidRPr="00B848CD" w:rsidRDefault="00807F7C" w:rsidP="006D6C7F">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Track file: a file in bed format (see executable/</w:t>
      </w:r>
      <w:proofErr w:type="spellStart"/>
      <w:r w:rsidRPr="00B848CD">
        <w:rPr>
          <w:rFonts w:ascii="Times New Roman" w:hAnsi="Times New Roman" w:cs="Times New Roman"/>
          <w:sz w:val="24"/>
        </w:rPr>
        <w:t>track_files</w:t>
      </w:r>
      <w:proofErr w:type="spellEnd"/>
      <w:r w:rsidRPr="00B848CD">
        <w:rPr>
          <w:rFonts w:ascii="Times New Roman" w:hAnsi="Times New Roman" w:cs="Times New Roman"/>
          <w:sz w:val="24"/>
        </w:rPr>
        <w:t xml:space="preserve"> for example)</w:t>
      </w:r>
    </w:p>
    <w:p w:rsidR="00807F7C" w:rsidRPr="00B848CD" w:rsidRDefault="00807F7C" w:rsidP="006D6C7F">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 xml:space="preserve">Track name: </w:t>
      </w:r>
      <w:r w:rsidR="008966CE" w:rsidRPr="00B848CD">
        <w:rPr>
          <w:rFonts w:ascii="Times New Roman" w:hAnsi="Times New Roman" w:cs="Times New Roman"/>
          <w:sz w:val="24"/>
        </w:rPr>
        <w:t>a unique name associated with the above input file</w:t>
      </w:r>
    </w:p>
    <w:p w:rsidR="00F237A6" w:rsidRDefault="006D6C7F" w:rsidP="00F237A6">
      <w:pPr>
        <w:pStyle w:val="ListParagraph"/>
        <w:numPr>
          <w:ilvl w:val="0"/>
          <w:numId w:val="9"/>
        </w:numPr>
        <w:rPr>
          <w:rFonts w:ascii="Times New Roman" w:hAnsi="Times New Roman" w:cs="Times New Roman"/>
          <w:sz w:val="24"/>
        </w:rPr>
      </w:pPr>
      <w:r w:rsidRPr="00B848CD">
        <w:rPr>
          <w:rFonts w:ascii="Times New Roman" w:hAnsi="Times New Roman" w:cs="Times New Roman"/>
          <w:sz w:val="24"/>
        </w:rPr>
        <w:t>Choose color: to choose a</w:t>
      </w:r>
      <w:r w:rsidR="00F77BD8" w:rsidRPr="00B848CD">
        <w:rPr>
          <w:rFonts w:ascii="Times New Roman" w:hAnsi="Times New Roman" w:cs="Times New Roman"/>
          <w:sz w:val="24"/>
        </w:rPr>
        <w:t xml:space="preserve"> unique </w:t>
      </w:r>
      <w:r w:rsidRPr="00B848CD">
        <w:rPr>
          <w:rFonts w:ascii="Times New Roman" w:hAnsi="Times New Roman" w:cs="Times New Roman"/>
          <w:sz w:val="24"/>
        </w:rPr>
        <w:t xml:space="preserve">color for the </w:t>
      </w:r>
      <w:r w:rsidR="00807F7C" w:rsidRPr="00B848CD">
        <w:rPr>
          <w:rFonts w:ascii="Times New Roman" w:hAnsi="Times New Roman" w:cs="Times New Roman"/>
          <w:sz w:val="24"/>
        </w:rPr>
        <w:t>track data</w:t>
      </w:r>
    </w:p>
    <w:p w:rsidR="00F237A6" w:rsidRDefault="00F237A6" w:rsidP="00F237A6">
      <w:pPr>
        <w:ind w:left="720"/>
        <w:rPr>
          <w:rFonts w:ascii="Times New Roman" w:hAnsi="Times New Roman" w:cs="Times New Roman"/>
          <w:sz w:val="24"/>
        </w:rPr>
      </w:pPr>
      <w:r>
        <w:rPr>
          <w:rFonts w:ascii="Times New Roman" w:hAnsi="Times New Roman" w:cs="Times New Roman"/>
          <w:sz w:val="24"/>
        </w:rPr>
        <w:t>Checking corresponding track names will display or hidden the content of tracks.</w:t>
      </w:r>
    </w:p>
    <w:p w:rsidR="007C026D" w:rsidRDefault="007C026D" w:rsidP="00F237A6">
      <w:pPr>
        <w:ind w:left="720"/>
        <w:rPr>
          <w:rFonts w:ascii="Times New Roman" w:hAnsi="Times New Roman" w:cs="Times New Roman"/>
          <w:sz w:val="24"/>
        </w:rPr>
      </w:pPr>
      <w:r>
        <w:rPr>
          <w:rFonts w:ascii="Times New Roman" w:hAnsi="Times New Roman" w:cs="Times New Roman"/>
          <w:sz w:val="24"/>
        </w:rPr>
        <w:t>To get the genomic</w:t>
      </w:r>
      <w:r w:rsidR="00823104">
        <w:rPr>
          <w:rFonts w:ascii="Times New Roman" w:hAnsi="Times New Roman" w:cs="Times New Roman"/>
          <w:sz w:val="24"/>
        </w:rPr>
        <w:t xml:space="preserve"> coordinate of a point, l</w:t>
      </w:r>
      <w:r>
        <w:rPr>
          <w:rFonts w:ascii="Times New Roman" w:hAnsi="Times New Roman" w:cs="Times New Roman"/>
          <w:sz w:val="24"/>
        </w:rPr>
        <w:t xml:space="preserve">eft-click or mouse-over to </w:t>
      </w:r>
      <w:r w:rsidR="00823104">
        <w:rPr>
          <w:rFonts w:ascii="Times New Roman" w:hAnsi="Times New Roman" w:cs="Times New Roman"/>
          <w:sz w:val="24"/>
        </w:rPr>
        <w:t>the point</w:t>
      </w:r>
      <w:r w:rsidR="00601FCD">
        <w:rPr>
          <w:rFonts w:ascii="Times New Roman" w:hAnsi="Times New Roman" w:cs="Times New Roman"/>
          <w:sz w:val="24"/>
        </w:rPr>
        <w:t xml:space="preserve"> as shown in </w:t>
      </w:r>
      <w:r w:rsidR="00601FCD" w:rsidRPr="00601FCD">
        <w:rPr>
          <w:rFonts w:ascii="Times New Roman" w:hAnsi="Times New Roman" w:cs="Times New Roman"/>
          <w:b/>
          <w:sz w:val="24"/>
        </w:rPr>
        <w:fldChar w:fldCharType="begin"/>
      </w:r>
      <w:r w:rsidR="00601FCD" w:rsidRPr="00601FCD">
        <w:rPr>
          <w:rFonts w:ascii="Times New Roman" w:hAnsi="Times New Roman" w:cs="Times New Roman"/>
          <w:b/>
          <w:sz w:val="24"/>
        </w:rPr>
        <w:instrText xml:space="preserve"> REF _Ref499735927 \h </w:instrText>
      </w:r>
      <w:r w:rsidR="00601FCD" w:rsidRPr="00601FCD">
        <w:rPr>
          <w:rFonts w:ascii="Times New Roman" w:hAnsi="Times New Roman" w:cs="Times New Roman"/>
          <w:b/>
          <w:sz w:val="24"/>
        </w:rPr>
      </w:r>
      <w:r w:rsidR="00601FCD" w:rsidRPr="00601FCD">
        <w:rPr>
          <w:rFonts w:ascii="Times New Roman" w:hAnsi="Times New Roman" w:cs="Times New Roman"/>
          <w:b/>
          <w:sz w:val="24"/>
        </w:rPr>
        <w:instrText xml:space="preserve"> \* MERGEFORMAT </w:instrText>
      </w:r>
      <w:r w:rsidR="00601FCD" w:rsidRPr="00601FCD">
        <w:rPr>
          <w:rFonts w:ascii="Times New Roman" w:hAnsi="Times New Roman" w:cs="Times New Roman"/>
          <w:b/>
          <w:sz w:val="24"/>
        </w:rPr>
        <w:fldChar w:fldCharType="separate"/>
      </w:r>
      <w:r w:rsidR="00601FCD" w:rsidRPr="00601FCD">
        <w:rPr>
          <w:rFonts w:ascii="Times New Roman" w:hAnsi="Times New Roman" w:cs="Times New Roman"/>
          <w:b/>
          <w:sz w:val="24"/>
        </w:rPr>
        <w:t xml:space="preserve">Figure </w:t>
      </w:r>
      <w:r w:rsidR="00601FCD" w:rsidRPr="00601FCD">
        <w:rPr>
          <w:rFonts w:ascii="Times New Roman" w:hAnsi="Times New Roman" w:cs="Times New Roman"/>
          <w:b/>
          <w:noProof/>
          <w:sz w:val="24"/>
        </w:rPr>
        <w:t>5</w:t>
      </w:r>
      <w:r w:rsidR="00601FCD" w:rsidRPr="00601FCD">
        <w:rPr>
          <w:rFonts w:ascii="Times New Roman" w:hAnsi="Times New Roman" w:cs="Times New Roman"/>
          <w:b/>
          <w:sz w:val="24"/>
        </w:rPr>
        <w:fldChar w:fldCharType="end"/>
      </w:r>
      <w:r w:rsidR="00601FCD">
        <w:rPr>
          <w:rFonts w:ascii="Times New Roman" w:hAnsi="Times New Roman" w:cs="Times New Roman"/>
          <w:b/>
          <w:sz w:val="24"/>
        </w:rPr>
        <w:t>.</w:t>
      </w:r>
    </w:p>
    <w:p w:rsidR="007C026D" w:rsidRDefault="007C026D" w:rsidP="007C026D">
      <w:pPr>
        <w:keepNext/>
        <w:ind w:left="720"/>
        <w:jc w:val="center"/>
      </w:pPr>
      <w:r>
        <w:rPr>
          <w:rFonts w:ascii="Times New Roman" w:hAnsi="Times New Roman" w:cs="Times New Roman"/>
          <w:noProof/>
          <w:sz w:val="24"/>
        </w:rPr>
        <w:lastRenderedPageBreak/>
        <w:drawing>
          <wp:inline distT="0" distB="0" distL="0" distR="0">
            <wp:extent cx="4389120" cy="1774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765" cy="1787804"/>
                    </a:xfrm>
                    <a:prstGeom prst="rect">
                      <a:avLst/>
                    </a:prstGeom>
                    <a:noFill/>
                    <a:ln>
                      <a:noFill/>
                    </a:ln>
                  </pic:spPr>
                </pic:pic>
              </a:graphicData>
            </a:graphic>
          </wp:inline>
        </w:drawing>
      </w:r>
    </w:p>
    <w:p w:rsidR="007C026D" w:rsidRDefault="007C026D" w:rsidP="007C026D">
      <w:pPr>
        <w:pStyle w:val="Caption"/>
        <w:jc w:val="center"/>
        <w:rPr>
          <w:rFonts w:ascii="Times New Roman" w:hAnsi="Times New Roman" w:cs="Times New Roman"/>
          <w:i w:val="0"/>
          <w:color w:val="auto"/>
          <w:sz w:val="24"/>
        </w:rPr>
      </w:pPr>
      <w:bookmarkStart w:id="0" w:name="_Ref499735927"/>
      <w:r w:rsidRPr="007C026D">
        <w:rPr>
          <w:rFonts w:ascii="Times New Roman" w:hAnsi="Times New Roman" w:cs="Times New Roman"/>
          <w:i w:val="0"/>
          <w:color w:val="auto"/>
          <w:sz w:val="24"/>
        </w:rPr>
        <w:t xml:space="preserve">Figure </w:t>
      </w:r>
      <w:r w:rsidRPr="007C026D">
        <w:rPr>
          <w:rFonts w:ascii="Times New Roman" w:hAnsi="Times New Roman" w:cs="Times New Roman"/>
          <w:i w:val="0"/>
          <w:color w:val="auto"/>
          <w:sz w:val="24"/>
        </w:rPr>
        <w:fldChar w:fldCharType="begin"/>
      </w:r>
      <w:r w:rsidRPr="007C026D">
        <w:rPr>
          <w:rFonts w:ascii="Times New Roman" w:hAnsi="Times New Roman" w:cs="Times New Roman"/>
          <w:i w:val="0"/>
          <w:color w:val="auto"/>
          <w:sz w:val="24"/>
        </w:rPr>
        <w:instrText xml:space="preserve"> SEQ Figure \* ARABIC </w:instrText>
      </w:r>
      <w:r w:rsidRPr="007C026D">
        <w:rPr>
          <w:rFonts w:ascii="Times New Roman" w:hAnsi="Times New Roman" w:cs="Times New Roman"/>
          <w:i w:val="0"/>
          <w:color w:val="auto"/>
          <w:sz w:val="24"/>
        </w:rPr>
        <w:fldChar w:fldCharType="separate"/>
      </w:r>
      <w:r w:rsidRPr="007C026D">
        <w:rPr>
          <w:rFonts w:ascii="Times New Roman" w:hAnsi="Times New Roman" w:cs="Times New Roman"/>
          <w:i w:val="0"/>
          <w:noProof/>
          <w:color w:val="auto"/>
          <w:sz w:val="24"/>
        </w:rPr>
        <w:t>5</w:t>
      </w:r>
      <w:r w:rsidRPr="007C026D">
        <w:rPr>
          <w:rFonts w:ascii="Times New Roman" w:hAnsi="Times New Roman" w:cs="Times New Roman"/>
          <w:i w:val="0"/>
          <w:color w:val="auto"/>
          <w:sz w:val="24"/>
        </w:rPr>
        <w:fldChar w:fldCharType="end"/>
      </w:r>
      <w:bookmarkEnd w:id="0"/>
      <w:r w:rsidRPr="007C026D">
        <w:rPr>
          <w:rFonts w:ascii="Times New Roman" w:hAnsi="Times New Roman" w:cs="Times New Roman"/>
          <w:i w:val="0"/>
          <w:color w:val="auto"/>
          <w:sz w:val="24"/>
        </w:rPr>
        <w:t xml:space="preserve"> Coordinate of a point in the model</w:t>
      </w:r>
    </w:p>
    <w:p w:rsidR="00840A25" w:rsidRDefault="00840A25" w:rsidP="00840A25"/>
    <w:p w:rsidR="00840A25" w:rsidRDefault="00840A25" w:rsidP="00840A25">
      <w:bookmarkStart w:id="1" w:name="_GoBack"/>
      <w:bookmarkEnd w:id="1"/>
    </w:p>
    <w:sectPr w:rsidR="0084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B1F"/>
    <w:multiLevelType w:val="hybridMultilevel"/>
    <w:tmpl w:val="9AEE2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7E2DDC"/>
    <w:multiLevelType w:val="hybridMultilevel"/>
    <w:tmpl w:val="F69C59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2436766F"/>
    <w:multiLevelType w:val="hybridMultilevel"/>
    <w:tmpl w:val="B38C9E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52D7296"/>
    <w:multiLevelType w:val="multilevel"/>
    <w:tmpl w:val="6A2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5194"/>
    <w:multiLevelType w:val="multilevel"/>
    <w:tmpl w:val="E77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E1FD7"/>
    <w:multiLevelType w:val="multilevel"/>
    <w:tmpl w:val="4B1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F3C69"/>
    <w:multiLevelType w:val="hybridMultilevel"/>
    <w:tmpl w:val="5DDC43F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D3125"/>
    <w:multiLevelType w:val="hybridMultilevel"/>
    <w:tmpl w:val="EF0A15FE"/>
    <w:lvl w:ilvl="0" w:tplc="0409000F">
      <w:start w:val="1"/>
      <w:numFmt w:val="decimal"/>
      <w:lvlText w:val="%1."/>
      <w:lvlJc w:val="left"/>
      <w:pPr>
        <w:ind w:left="360" w:hanging="360"/>
      </w:pPr>
      <w:rPr>
        <w:rFonts w:hint="default"/>
      </w:rPr>
    </w:lvl>
    <w:lvl w:ilvl="1" w:tplc="1270BC6C">
      <w:start w:val="1"/>
      <w:numFmt w:val="lowerLetter"/>
      <w:lvlText w:val="%2)"/>
      <w:lvlJc w:val="left"/>
      <w:pPr>
        <w:ind w:left="1080" w:hanging="360"/>
      </w:pPr>
      <w:rPr>
        <w:b w:val="0"/>
      </w:rPr>
    </w:lvl>
    <w:lvl w:ilvl="2" w:tplc="13AE4E8A">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84360B"/>
    <w:multiLevelType w:val="multilevel"/>
    <w:tmpl w:val="F01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4"/>
  </w:num>
  <w:num w:numId="5">
    <w:abstractNumId w:val="3"/>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55"/>
    <w:rsid w:val="00010BAB"/>
    <w:rsid w:val="00016AC3"/>
    <w:rsid w:val="000221E8"/>
    <w:rsid w:val="00030E69"/>
    <w:rsid w:val="000359B0"/>
    <w:rsid w:val="00044C79"/>
    <w:rsid w:val="000555A9"/>
    <w:rsid w:val="00065D20"/>
    <w:rsid w:val="00072EA2"/>
    <w:rsid w:val="000A1339"/>
    <w:rsid w:val="000C170E"/>
    <w:rsid w:val="000F47DC"/>
    <w:rsid w:val="001002E7"/>
    <w:rsid w:val="00117F8A"/>
    <w:rsid w:val="001246CF"/>
    <w:rsid w:val="00124D3C"/>
    <w:rsid w:val="00147611"/>
    <w:rsid w:val="001478F5"/>
    <w:rsid w:val="0016663E"/>
    <w:rsid w:val="001720B7"/>
    <w:rsid w:val="00182221"/>
    <w:rsid w:val="001829DE"/>
    <w:rsid w:val="001C227D"/>
    <w:rsid w:val="001D5D50"/>
    <w:rsid w:val="00204BFD"/>
    <w:rsid w:val="00226106"/>
    <w:rsid w:val="00282479"/>
    <w:rsid w:val="00283A1E"/>
    <w:rsid w:val="002840FA"/>
    <w:rsid w:val="002A07F3"/>
    <w:rsid w:val="002B5060"/>
    <w:rsid w:val="002C5B79"/>
    <w:rsid w:val="002C6306"/>
    <w:rsid w:val="002D3E41"/>
    <w:rsid w:val="00302E9F"/>
    <w:rsid w:val="00306561"/>
    <w:rsid w:val="00313B2E"/>
    <w:rsid w:val="0031520D"/>
    <w:rsid w:val="0031636F"/>
    <w:rsid w:val="00326738"/>
    <w:rsid w:val="003467B9"/>
    <w:rsid w:val="00352867"/>
    <w:rsid w:val="00355F17"/>
    <w:rsid w:val="00366F14"/>
    <w:rsid w:val="00367A92"/>
    <w:rsid w:val="00383906"/>
    <w:rsid w:val="00390C19"/>
    <w:rsid w:val="003A50B2"/>
    <w:rsid w:val="003C29ED"/>
    <w:rsid w:val="003E5E1B"/>
    <w:rsid w:val="004114C8"/>
    <w:rsid w:val="00415DC5"/>
    <w:rsid w:val="00442BD4"/>
    <w:rsid w:val="0044671A"/>
    <w:rsid w:val="00450922"/>
    <w:rsid w:val="0047179A"/>
    <w:rsid w:val="00475429"/>
    <w:rsid w:val="004862ED"/>
    <w:rsid w:val="004B6C26"/>
    <w:rsid w:val="004C3D21"/>
    <w:rsid w:val="004D0BC7"/>
    <w:rsid w:val="004D4755"/>
    <w:rsid w:val="00504896"/>
    <w:rsid w:val="00507ED5"/>
    <w:rsid w:val="00512C04"/>
    <w:rsid w:val="0051428A"/>
    <w:rsid w:val="00516F47"/>
    <w:rsid w:val="00523F0B"/>
    <w:rsid w:val="00552566"/>
    <w:rsid w:val="00564C74"/>
    <w:rsid w:val="00575681"/>
    <w:rsid w:val="00580D4F"/>
    <w:rsid w:val="005834BD"/>
    <w:rsid w:val="00584FC8"/>
    <w:rsid w:val="005A22B5"/>
    <w:rsid w:val="005A2362"/>
    <w:rsid w:val="005B2928"/>
    <w:rsid w:val="00601FCD"/>
    <w:rsid w:val="006364A6"/>
    <w:rsid w:val="0064650B"/>
    <w:rsid w:val="00661F21"/>
    <w:rsid w:val="0066735C"/>
    <w:rsid w:val="006770C8"/>
    <w:rsid w:val="00683041"/>
    <w:rsid w:val="006971EC"/>
    <w:rsid w:val="006B185D"/>
    <w:rsid w:val="006D6C7F"/>
    <w:rsid w:val="006F2A0C"/>
    <w:rsid w:val="00701E4A"/>
    <w:rsid w:val="0071702C"/>
    <w:rsid w:val="007839C9"/>
    <w:rsid w:val="007906A8"/>
    <w:rsid w:val="00792DA4"/>
    <w:rsid w:val="007A48D1"/>
    <w:rsid w:val="007A675D"/>
    <w:rsid w:val="007A7352"/>
    <w:rsid w:val="007C026D"/>
    <w:rsid w:val="007E48BE"/>
    <w:rsid w:val="007E7DE7"/>
    <w:rsid w:val="007F2D81"/>
    <w:rsid w:val="007F4786"/>
    <w:rsid w:val="007F70E5"/>
    <w:rsid w:val="007F7B98"/>
    <w:rsid w:val="008019A3"/>
    <w:rsid w:val="00807F7C"/>
    <w:rsid w:val="00810B91"/>
    <w:rsid w:val="00815084"/>
    <w:rsid w:val="00822408"/>
    <w:rsid w:val="00823104"/>
    <w:rsid w:val="0082676A"/>
    <w:rsid w:val="00835785"/>
    <w:rsid w:val="00840A25"/>
    <w:rsid w:val="008412CD"/>
    <w:rsid w:val="00872388"/>
    <w:rsid w:val="008966CE"/>
    <w:rsid w:val="008A2FB5"/>
    <w:rsid w:val="008B35D4"/>
    <w:rsid w:val="008C4553"/>
    <w:rsid w:val="008D62C7"/>
    <w:rsid w:val="008F27B5"/>
    <w:rsid w:val="00905525"/>
    <w:rsid w:val="00915C3F"/>
    <w:rsid w:val="00947C8E"/>
    <w:rsid w:val="00953E8F"/>
    <w:rsid w:val="00967435"/>
    <w:rsid w:val="009713FD"/>
    <w:rsid w:val="00993AD6"/>
    <w:rsid w:val="00996F01"/>
    <w:rsid w:val="009A019C"/>
    <w:rsid w:val="009A13E4"/>
    <w:rsid w:val="00A02C04"/>
    <w:rsid w:val="00A10D8F"/>
    <w:rsid w:val="00A165AF"/>
    <w:rsid w:val="00A438B0"/>
    <w:rsid w:val="00A51C45"/>
    <w:rsid w:val="00A564D5"/>
    <w:rsid w:val="00A74817"/>
    <w:rsid w:val="00A8720D"/>
    <w:rsid w:val="00AA4A7E"/>
    <w:rsid w:val="00AB799A"/>
    <w:rsid w:val="00AD7511"/>
    <w:rsid w:val="00B248B2"/>
    <w:rsid w:val="00B31E48"/>
    <w:rsid w:val="00B621FF"/>
    <w:rsid w:val="00B623AC"/>
    <w:rsid w:val="00B635B7"/>
    <w:rsid w:val="00B81A10"/>
    <w:rsid w:val="00B84520"/>
    <w:rsid w:val="00B848CD"/>
    <w:rsid w:val="00B84B8D"/>
    <w:rsid w:val="00BB5A08"/>
    <w:rsid w:val="00BD08B1"/>
    <w:rsid w:val="00BD3536"/>
    <w:rsid w:val="00C0074B"/>
    <w:rsid w:val="00C035CA"/>
    <w:rsid w:val="00C27996"/>
    <w:rsid w:val="00C34AB8"/>
    <w:rsid w:val="00C43099"/>
    <w:rsid w:val="00C6787F"/>
    <w:rsid w:val="00C76895"/>
    <w:rsid w:val="00CB3EFF"/>
    <w:rsid w:val="00CE0914"/>
    <w:rsid w:val="00CE624D"/>
    <w:rsid w:val="00D21897"/>
    <w:rsid w:val="00D3288B"/>
    <w:rsid w:val="00D61A83"/>
    <w:rsid w:val="00D62790"/>
    <w:rsid w:val="00D66CD1"/>
    <w:rsid w:val="00D817D8"/>
    <w:rsid w:val="00DB0295"/>
    <w:rsid w:val="00DB5A77"/>
    <w:rsid w:val="00DC452D"/>
    <w:rsid w:val="00DD7992"/>
    <w:rsid w:val="00DE2FE9"/>
    <w:rsid w:val="00E5113A"/>
    <w:rsid w:val="00E514DB"/>
    <w:rsid w:val="00E52C0B"/>
    <w:rsid w:val="00E60C04"/>
    <w:rsid w:val="00E65C62"/>
    <w:rsid w:val="00E6780D"/>
    <w:rsid w:val="00E70ADC"/>
    <w:rsid w:val="00E94D6F"/>
    <w:rsid w:val="00EA4A77"/>
    <w:rsid w:val="00EB7567"/>
    <w:rsid w:val="00EE1253"/>
    <w:rsid w:val="00EF6A85"/>
    <w:rsid w:val="00F00C27"/>
    <w:rsid w:val="00F237A6"/>
    <w:rsid w:val="00F23888"/>
    <w:rsid w:val="00F613A6"/>
    <w:rsid w:val="00F77BD8"/>
    <w:rsid w:val="00FA766B"/>
    <w:rsid w:val="00FB49FE"/>
    <w:rsid w:val="00FB4E7E"/>
    <w:rsid w:val="00FF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0D3D"/>
  <w15:chartTrackingRefBased/>
  <w15:docId w15:val="{499C149B-1E43-4B2A-AC80-8A84DEA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0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55"/>
    <w:pPr>
      <w:ind w:left="720"/>
      <w:contextualSpacing/>
    </w:pPr>
  </w:style>
  <w:style w:type="character" w:customStyle="1" w:styleId="Heading2Char">
    <w:name w:val="Heading 2 Char"/>
    <w:basedOn w:val="DefaultParagraphFont"/>
    <w:link w:val="Heading2"/>
    <w:uiPriority w:val="9"/>
    <w:rsid w:val="001002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2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2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2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02E7"/>
    <w:rPr>
      <w:color w:val="0000FF"/>
      <w:u w:val="single"/>
    </w:rPr>
  </w:style>
  <w:style w:type="character" w:styleId="Emphasis">
    <w:name w:val="Emphasis"/>
    <w:basedOn w:val="DefaultParagraphFont"/>
    <w:uiPriority w:val="20"/>
    <w:qFormat/>
    <w:rsid w:val="001002E7"/>
    <w:rPr>
      <w:i/>
      <w:iCs/>
    </w:rPr>
  </w:style>
  <w:style w:type="paragraph" w:styleId="Caption">
    <w:name w:val="caption"/>
    <w:basedOn w:val="Normal"/>
    <w:next w:val="Normal"/>
    <w:uiPriority w:val="35"/>
    <w:unhideWhenUsed/>
    <w:qFormat/>
    <w:rsid w:val="00F00C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A5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4dn-dcic/pairix/blob/master/pairs_format_specification.md"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heaidenlab/juic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AF6F-F983-48C5-9593-3AF0C2DC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Tuan Anh (MU-Student)</dc:creator>
  <cp:keywords/>
  <dc:description/>
  <cp:lastModifiedBy>Trieu, Tuan Anh (MU-Student)</cp:lastModifiedBy>
  <cp:revision>170</cp:revision>
  <dcterms:created xsi:type="dcterms:W3CDTF">2017-11-28T21:27:00Z</dcterms:created>
  <dcterms:modified xsi:type="dcterms:W3CDTF">2017-11-29T22:32:00Z</dcterms:modified>
</cp:coreProperties>
</file>